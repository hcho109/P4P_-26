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8B5D" w14:textId="63F7418E" w:rsidR="006767DC" w:rsidRDefault="005E2781" w:rsidP="005E2781">
      <w:pPr>
        <w:suppressAutoHyphens w:val="0"/>
        <w:spacing w:before="0" w:after="200" w:line="240" w:lineRule="auto"/>
        <w:jc w:val="both"/>
        <w:rPr>
          <w:rFonts w:asciiTheme="minorHAnsi" w:hAnsiTheme="minorHAnsi"/>
          <w:lang w:val="en-NZ"/>
        </w:rPr>
      </w:pPr>
      <w:r w:rsidRPr="005E2781">
        <w:rPr>
          <w:rFonts w:asciiTheme="minorHAnsi" w:hAnsiTheme="minorHAnsi"/>
          <w:lang w:val="en-NZ"/>
        </w:rPr>
        <w:t xml:space="preserve">Hello, we would like to invite you to join our survey. </w:t>
      </w:r>
      <w:r>
        <w:rPr>
          <w:rFonts w:asciiTheme="minorHAnsi" w:hAnsiTheme="minorHAnsi"/>
          <w:lang w:val="en-NZ"/>
        </w:rPr>
        <w:t xml:space="preserve"> We are </w:t>
      </w:r>
      <w:r w:rsidR="00A608AF">
        <w:rPr>
          <w:rFonts w:asciiTheme="minorHAnsi" w:hAnsiTheme="minorHAnsi"/>
          <w:lang w:val="en-NZ"/>
        </w:rPr>
        <w:t>final year</w:t>
      </w:r>
      <w:r w:rsidR="00E61A1B">
        <w:rPr>
          <w:rFonts w:asciiTheme="minorHAnsi" w:hAnsiTheme="minorHAnsi"/>
          <w:lang w:val="en-NZ"/>
        </w:rPr>
        <w:t xml:space="preserve"> </w:t>
      </w:r>
      <w:r w:rsidR="00A608AF">
        <w:rPr>
          <w:rFonts w:asciiTheme="minorHAnsi" w:hAnsiTheme="minorHAnsi"/>
          <w:lang w:val="en-NZ"/>
        </w:rPr>
        <w:t xml:space="preserve">undergrad </w:t>
      </w:r>
      <w:r>
        <w:rPr>
          <w:rFonts w:asciiTheme="minorHAnsi" w:hAnsiTheme="minorHAnsi"/>
          <w:lang w:val="en-NZ"/>
        </w:rPr>
        <w:t>research</w:t>
      </w:r>
      <w:r w:rsidR="00A608AF">
        <w:rPr>
          <w:rFonts w:asciiTheme="minorHAnsi" w:hAnsiTheme="minorHAnsi"/>
          <w:lang w:val="en-NZ"/>
        </w:rPr>
        <w:t xml:space="preserve"> students</w:t>
      </w:r>
      <w:r>
        <w:rPr>
          <w:rFonts w:asciiTheme="minorHAnsi" w:hAnsiTheme="minorHAnsi"/>
          <w:lang w:val="en-NZ"/>
        </w:rPr>
        <w:t xml:space="preserve"> from Electrical, </w:t>
      </w:r>
      <w:r w:rsidRPr="005E2781">
        <w:rPr>
          <w:rFonts w:asciiTheme="minorHAnsi" w:hAnsiTheme="minorHAnsi"/>
          <w:lang w:val="en-NZ"/>
        </w:rPr>
        <w:t>Computer</w:t>
      </w:r>
      <w:r w:rsidR="00A608AF">
        <w:rPr>
          <w:rFonts w:asciiTheme="minorHAnsi" w:hAnsiTheme="minorHAnsi"/>
          <w:lang w:val="en-NZ"/>
        </w:rPr>
        <w:t xml:space="preserve"> Systems</w:t>
      </w:r>
      <w:r w:rsidRPr="005E2781">
        <w:rPr>
          <w:rFonts w:asciiTheme="minorHAnsi" w:hAnsiTheme="minorHAnsi"/>
          <w:lang w:val="en-NZ"/>
        </w:rPr>
        <w:t>, and Software Engineering</w:t>
      </w:r>
      <w:r>
        <w:rPr>
          <w:rFonts w:asciiTheme="minorHAnsi" w:hAnsiTheme="minorHAnsi"/>
          <w:lang w:val="en-NZ"/>
        </w:rPr>
        <w:t xml:space="preserve"> </w:t>
      </w:r>
      <w:r w:rsidRPr="005E2781">
        <w:rPr>
          <w:rFonts w:asciiTheme="minorHAnsi" w:hAnsiTheme="minorHAnsi"/>
          <w:lang w:val="en-NZ"/>
        </w:rPr>
        <w:t xml:space="preserve">at the University of Auckland. You are receiving this Participant Information </w:t>
      </w:r>
      <w:r>
        <w:rPr>
          <w:rFonts w:asciiTheme="minorHAnsi" w:hAnsiTheme="minorHAnsi"/>
          <w:lang w:val="en-NZ"/>
        </w:rPr>
        <w:t>S</w:t>
      </w:r>
      <w:r w:rsidRPr="005E2781">
        <w:rPr>
          <w:rFonts w:asciiTheme="minorHAnsi" w:hAnsiTheme="minorHAnsi"/>
          <w:lang w:val="en-NZ"/>
        </w:rPr>
        <w:t>heet</w:t>
      </w:r>
      <w:r>
        <w:rPr>
          <w:rFonts w:asciiTheme="minorHAnsi" w:hAnsiTheme="minorHAnsi"/>
          <w:lang w:val="en-NZ"/>
        </w:rPr>
        <w:t xml:space="preserve"> </w:t>
      </w:r>
      <w:r w:rsidRPr="005E2781">
        <w:rPr>
          <w:rFonts w:asciiTheme="minorHAnsi" w:hAnsiTheme="minorHAnsi"/>
          <w:lang w:val="en-NZ"/>
        </w:rPr>
        <w:t xml:space="preserve">because you contacted </w:t>
      </w:r>
      <w:r>
        <w:rPr>
          <w:rFonts w:asciiTheme="minorHAnsi" w:hAnsiTheme="minorHAnsi"/>
          <w:lang w:val="en-NZ"/>
        </w:rPr>
        <w:t>us</w:t>
      </w:r>
      <w:r w:rsidRPr="005E2781">
        <w:rPr>
          <w:rFonts w:asciiTheme="minorHAnsi" w:hAnsiTheme="minorHAnsi"/>
          <w:lang w:val="en-NZ"/>
        </w:rPr>
        <w:t xml:space="preserve"> after seeing the advertisement about the perception experiment. </w:t>
      </w:r>
      <w:r>
        <w:rPr>
          <w:rFonts w:asciiTheme="minorHAnsi" w:hAnsiTheme="minorHAnsi"/>
          <w:lang w:val="en-NZ"/>
        </w:rPr>
        <w:t>We are</w:t>
      </w:r>
      <w:r w:rsidRPr="005E2781">
        <w:rPr>
          <w:rFonts w:asciiTheme="minorHAnsi" w:hAnsiTheme="minorHAnsi"/>
          <w:lang w:val="en-NZ"/>
        </w:rPr>
        <w:t xml:space="preserve"> currently working on</w:t>
      </w:r>
      <w:r>
        <w:rPr>
          <w:rFonts w:asciiTheme="minorHAnsi" w:hAnsiTheme="minorHAnsi"/>
          <w:lang w:val="en-NZ"/>
        </w:rPr>
        <w:t xml:space="preserve"> developing </w:t>
      </w:r>
      <w:r w:rsidR="00740368">
        <w:rPr>
          <w:rFonts w:asciiTheme="minorHAnsi" w:hAnsiTheme="minorHAnsi"/>
          <w:lang w:val="en-NZ"/>
        </w:rPr>
        <w:t>an Emotion Annotation and Visualisation Website</w:t>
      </w:r>
      <w:r>
        <w:rPr>
          <w:rFonts w:asciiTheme="minorHAnsi" w:hAnsiTheme="minorHAnsi"/>
          <w:lang w:val="en-NZ"/>
        </w:rPr>
        <w:t>.  Using this survey, we</w:t>
      </w:r>
      <w:r w:rsidRPr="005E2781">
        <w:rPr>
          <w:rFonts w:asciiTheme="minorHAnsi" w:hAnsiTheme="minorHAnsi"/>
          <w:lang w:val="en-NZ"/>
        </w:rPr>
        <w:t xml:space="preserve"> want to</w:t>
      </w:r>
      <w:r>
        <w:rPr>
          <w:rFonts w:asciiTheme="minorHAnsi" w:hAnsiTheme="minorHAnsi"/>
          <w:lang w:val="en-NZ"/>
        </w:rPr>
        <w:t xml:space="preserve"> </w:t>
      </w:r>
      <w:r w:rsidRPr="005E2781">
        <w:rPr>
          <w:rFonts w:asciiTheme="minorHAnsi" w:hAnsiTheme="minorHAnsi"/>
          <w:lang w:val="en-NZ"/>
        </w:rPr>
        <w:t xml:space="preserve">analyse how </w:t>
      </w:r>
      <w:r w:rsidR="00740368">
        <w:rPr>
          <w:rFonts w:asciiTheme="minorHAnsi" w:hAnsiTheme="minorHAnsi"/>
          <w:lang w:val="en-NZ"/>
        </w:rPr>
        <w:t xml:space="preserve">accurately the website </w:t>
      </w:r>
      <w:r w:rsidR="00E35028">
        <w:rPr>
          <w:rFonts w:asciiTheme="minorHAnsi" w:hAnsiTheme="minorHAnsi"/>
          <w:lang w:val="en-NZ"/>
        </w:rPr>
        <w:t>annotates live</w:t>
      </w:r>
      <w:r w:rsidR="00644C57">
        <w:rPr>
          <w:rFonts w:asciiTheme="minorHAnsi" w:hAnsiTheme="minorHAnsi"/>
          <w:lang w:val="en-NZ"/>
        </w:rPr>
        <w:t xml:space="preserve"> emotions</w:t>
      </w:r>
      <w:r w:rsidR="00C51E69">
        <w:rPr>
          <w:rFonts w:asciiTheme="minorHAnsi" w:hAnsiTheme="minorHAnsi"/>
          <w:lang w:val="en-NZ"/>
        </w:rPr>
        <w:t>, use</w:t>
      </w:r>
      <w:r w:rsidR="008E77AA">
        <w:rPr>
          <w:rFonts w:asciiTheme="minorHAnsi" w:hAnsiTheme="minorHAnsi"/>
          <w:lang w:val="en-NZ"/>
        </w:rPr>
        <w:t xml:space="preserve">rs can </w:t>
      </w:r>
      <w:r w:rsidR="00E3353B">
        <w:rPr>
          <w:rFonts w:asciiTheme="minorHAnsi" w:hAnsiTheme="minorHAnsi"/>
          <w:lang w:val="en-NZ"/>
        </w:rPr>
        <w:t xml:space="preserve">intuitively </w:t>
      </w:r>
      <w:r w:rsidR="00271829">
        <w:rPr>
          <w:rFonts w:asciiTheme="minorHAnsi" w:hAnsiTheme="minorHAnsi"/>
          <w:lang w:val="en-NZ"/>
        </w:rPr>
        <w:t>visualise emotions</w:t>
      </w:r>
      <w:r w:rsidR="00644C57">
        <w:rPr>
          <w:rFonts w:asciiTheme="minorHAnsi" w:hAnsiTheme="minorHAnsi"/>
          <w:lang w:val="en-NZ"/>
        </w:rPr>
        <w:t xml:space="preserve"> and how user-friendly the </w:t>
      </w:r>
      <w:r w:rsidR="00644C57" w:rsidRPr="00644C57">
        <w:rPr>
          <w:rFonts w:asciiTheme="minorHAnsi" w:hAnsiTheme="minorHAnsi"/>
          <w:lang w:val="en-NZ"/>
        </w:rPr>
        <w:t>website is</w:t>
      </w:r>
      <w:r w:rsidR="00536ED9" w:rsidRPr="00644C57">
        <w:rPr>
          <w:rFonts w:asciiTheme="minorHAnsi" w:hAnsiTheme="minorHAnsi"/>
          <w:lang w:val="en-NZ"/>
        </w:rPr>
        <w:t>.</w:t>
      </w:r>
      <w:r w:rsidRPr="00644C57">
        <w:rPr>
          <w:rFonts w:asciiTheme="minorHAnsi" w:hAnsiTheme="minorHAnsi"/>
          <w:lang w:val="en-NZ"/>
        </w:rPr>
        <w:t xml:space="preserve"> </w:t>
      </w:r>
    </w:p>
    <w:p w14:paraId="7AD2740A" w14:textId="4A2B5977" w:rsidR="00444533" w:rsidRDefault="003A0918" w:rsidP="005E2781">
      <w:pPr>
        <w:suppressAutoHyphens w:val="0"/>
        <w:spacing w:before="0" w:after="200" w:line="240" w:lineRule="auto"/>
        <w:jc w:val="both"/>
        <w:rPr>
          <w:rFonts w:asciiTheme="minorHAnsi" w:hAnsiTheme="minorHAnsi"/>
          <w:lang w:val="en-NZ"/>
        </w:rPr>
      </w:pPr>
      <w:r>
        <w:rPr>
          <w:rFonts w:asciiTheme="minorHAnsi" w:hAnsiTheme="minorHAnsi"/>
          <w:lang w:val="en-NZ"/>
        </w:rPr>
        <w:t>The survey will provide</w:t>
      </w:r>
      <w:r w:rsidR="00432C13">
        <w:rPr>
          <w:rFonts w:asciiTheme="minorHAnsi" w:hAnsiTheme="minorHAnsi"/>
          <w:lang w:val="en-NZ"/>
        </w:rPr>
        <w:t xml:space="preserve"> </w:t>
      </w:r>
      <w:r>
        <w:rPr>
          <w:rFonts w:asciiTheme="minorHAnsi" w:hAnsiTheme="minorHAnsi"/>
          <w:lang w:val="en-NZ"/>
        </w:rPr>
        <w:t xml:space="preserve">a link to the website as well as a downloadable zip folder with media files that will be used during the survey. Instructions on how to </w:t>
      </w:r>
      <w:r w:rsidR="003046A4">
        <w:rPr>
          <w:rFonts w:asciiTheme="minorHAnsi" w:hAnsiTheme="minorHAnsi"/>
          <w:lang w:val="en-NZ"/>
        </w:rPr>
        <w:t xml:space="preserve">download and store the zip folder will be provided with the </w:t>
      </w:r>
      <w:r w:rsidR="00430BD1">
        <w:rPr>
          <w:rFonts w:asciiTheme="minorHAnsi" w:hAnsiTheme="minorHAnsi"/>
          <w:lang w:val="en-NZ"/>
        </w:rPr>
        <w:t>survey.</w:t>
      </w:r>
      <w:r w:rsidR="00A2688B">
        <w:rPr>
          <w:rFonts w:asciiTheme="minorHAnsi" w:hAnsiTheme="minorHAnsi"/>
          <w:lang w:val="en-NZ"/>
        </w:rPr>
        <w:t xml:space="preserve"> </w:t>
      </w:r>
      <w:r w:rsidR="000F0B27" w:rsidRPr="005E2781">
        <w:rPr>
          <w:rFonts w:asciiTheme="minorHAnsi" w:hAnsiTheme="minorHAnsi"/>
          <w:lang w:val="en-NZ"/>
        </w:rPr>
        <w:t>This sur</w:t>
      </w:r>
      <w:r w:rsidR="000F0B27">
        <w:rPr>
          <w:rFonts w:asciiTheme="minorHAnsi" w:hAnsiTheme="minorHAnsi"/>
          <w:lang w:val="en-NZ"/>
        </w:rPr>
        <w:t>vey</w:t>
      </w:r>
      <w:r w:rsidR="000F0B27">
        <w:rPr>
          <w:rFonts w:asciiTheme="minorHAnsi" w:hAnsiTheme="minorHAnsi"/>
          <w:lang w:val="en-NZ"/>
        </w:rPr>
        <w:t xml:space="preserve"> and the assessed tool ‘</w:t>
      </w:r>
      <w:proofErr w:type="spellStart"/>
      <w:r w:rsidR="000F0B27">
        <w:rPr>
          <w:rFonts w:asciiTheme="minorHAnsi" w:hAnsiTheme="minorHAnsi"/>
          <w:lang w:val="en-NZ"/>
        </w:rPr>
        <w:t>EmotionGUI</w:t>
      </w:r>
      <w:proofErr w:type="spellEnd"/>
      <w:r w:rsidR="000F0B27">
        <w:rPr>
          <w:rFonts w:asciiTheme="minorHAnsi" w:hAnsiTheme="minorHAnsi"/>
          <w:lang w:val="en-NZ"/>
        </w:rPr>
        <w:t>’</w:t>
      </w:r>
      <w:r w:rsidR="000F0B27">
        <w:rPr>
          <w:rFonts w:asciiTheme="minorHAnsi" w:hAnsiTheme="minorHAnsi"/>
          <w:lang w:val="en-NZ"/>
        </w:rPr>
        <w:t xml:space="preserve"> will be web-based, meaning that you can click on a link provided to you, and do the survey at a location of your choice with a PC and hearing device (headphones/ earphones). </w:t>
      </w:r>
      <w:r w:rsidR="006B5186">
        <w:rPr>
          <w:rFonts w:asciiTheme="minorHAnsi" w:hAnsiTheme="minorHAnsi"/>
          <w:lang w:val="en-NZ"/>
        </w:rPr>
        <w:t xml:space="preserve">The survey is composed of </w:t>
      </w:r>
      <w:r w:rsidR="000C0228">
        <w:rPr>
          <w:rFonts w:asciiTheme="minorHAnsi" w:hAnsiTheme="minorHAnsi"/>
          <w:lang w:val="en-NZ"/>
        </w:rPr>
        <w:t>5</w:t>
      </w:r>
      <w:r w:rsidR="006B5186" w:rsidRPr="005E2781">
        <w:rPr>
          <w:rFonts w:asciiTheme="minorHAnsi" w:hAnsiTheme="minorHAnsi"/>
          <w:lang w:val="en-NZ"/>
        </w:rPr>
        <w:t xml:space="preserve"> sections</w:t>
      </w:r>
      <w:r w:rsidR="006B5186">
        <w:rPr>
          <w:rFonts w:asciiTheme="minorHAnsi" w:hAnsiTheme="minorHAnsi"/>
          <w:lang w:val="en-NZ"/>
        </w:rPr>
        <w:t>:</w:t>
      </w:r>
    </w:p>
    <w:p w14:paraId="77CD327C" w14:textId="6345590E" w:rsidR="005F2E1A" w:rsidRPr="000F0B27" w:rsidRDefault="005F2E1A" w:rsidP="005F2E1A">
      <w:pPr>
        <w:suppressAutoHyphens w:val="0"/>
        <w:spacing w:before="0" w:after="200" w:line="240" w:lineRule="auto"/>
        <w:jc w:val="both"/>
        <w:rPr>
          <w:rFonts w:asciiTheme="minorHAnsi" w:hAnsiTheme="minorHAnsi"/>
          <w:lang w:val="en-NZ"/>
        </w:rPr>
      </w:pPr>
      <w:r w:rsidRPr="000F0B27">
        <w:rPr>
          <w:rFonts w:asciiTheme="minorHAnsi" w:hAnsiTheme="minorHAnsi"/>
          <w:lang w:val="en-NZ"/>
        </w:rPr>
        <w:t>1. Demographics Questionnaire</w:t>
      </w:r>
    </w:p>
    <w:p w14:paraId="018B8DD0" w14:textId="21FD31B6" w:rsidR="005F2E1A" w:rsidRPr="000F0B27" w:rsidRDefault="005F2E1A" w:rsidP="005F2E1A">
      <w:pPr>
        <w:suppressAutoHyphens w:val="0"/>
        <w:spacing w:before="0" w:after="200" w:line="240" w:lineRule="auto"/>
        <w:jc w:val="both"/>
        <w:rPr>
          <w:rFonts w:asciiTheme="minorHAnsi" w:hAnsiTheme="minorHAnsi"/>
          <w:lang w:val="en-NZ"/>
        </w:rPr>
      </w:pPr>
      <w:r w:rsidRPr="000F0B27">
        <w:rPr>
          <w:rFonts w:asciiTheme="minorHAnsi" w:hAnsiTheme="minorHAnsi"/>
          <w:lang w:val="en-NZ"/>
        </w:rPr>
        <w:t>In this section</w:t>
      </w:r>
      <w:r w:rsidR="000F0B27">
        <w:rPr>
          <w:rFonts w:asciiTheme="minorHAnsi" w:hAnsiTheme="minorHAnsi"/>
          <w:lang w:val="en-NZ"/>
        </w:rPr>
        <w:t>,</w:t>
      </w:r>
      <w:r w:rsidRPr="000F0B27">
        <w:rPr>
          <w:rFonts w:asciiTheme="minorHAnsi" w:hAnsiTheme="minorHAnsi"/>
          <w:lang w:val="en-NZ"/>
        </w:rPr>
        <w:t xml:space="preserve"> the participants will be asked </w:t>
      </w:r>
      <w:r w:rsidR="000F0B27">
        <w:rPr>
          <w:rFonts w:asciiTheme="minorHAnsi" w:hAnsiTheme="minorHAnsi"/>
          <w:lang w:val="en-NZ"/>
        </w:rPr>
        <w:t xml:space="preserve">for </w:t>
      </w:r>
      <w:r w:rsidRPr="000F0B27">
        <w:rPr>
          <w:rFonts w:asciiTheme="minorHAnsi" w:hAnsiTheme="minorHAnsi"/>
          <w:lang w:val="en-NZ"/>
        </w:rPr>
        <w:t xml:space="preserve">details like age, </w:t>
      </w:r>
      <w:r w:rsidR="00861FAB">
        <w:rPr>
          <w:rFonts w:asciiTheme="minorHAnsi" w:hAnsiTheme="minorHAnsi"/>
          <w:lang w:val="en-NZ"/>
        </w:rPr>
        <w:t>emotion annotation/visualisation</w:t>
      </w:r>
      <w:r w:rsidRPr="000F0B27">
        <w:rPr>
          <w:rFonts w:asciiTheme="minorHAnsi" w:hAnsiTheme="minorHAnsi"/>
          <w:lang w:val="en-NZ"/>
        </w:rPr>
        <w:t xml:space="preserve"> familiarity, </w:t>
      </w:r>
      <w:r w:rsidR="000F0B27">
        <w:rPr>
          <w:rFonts w:asciiTheme="minorHAnsi" w:hAnsiTheme="minorHAnsi"/>
          <w:lang w:val="en-NZ"/>
        </w:rPr>
        <w:t>web browser used</w:t>
      </w:r>
      <w:r w:rsidRPr="000F0B27">
        <w:rPr>
          <w:rFonts w:asciiTheme="minorHAnsi" w:hAnsiTheme="minorHAnsi"/>
          <w:lang w:val="en-NZ"/>
        </w:rPr>
        <w:t xml:space="preserve"> </w:t>
      </w:r>
      <w:r w:rsidR="00861FAB">
        <w:rPr>
          <w:rFonts w:asciiTheme="minorHAnsi" w:hAnsiTheme="minorHAnsi"/>
          <w:lang w:val="en-NZ"/>
        </w:rPr>
        <w:t>and</w:t>
      </w:r>
      <w:r w:rsidRPr="000F0B27">
        <w:rPr>
          <w:rFonts w:asciiTheme="minorHAnsi" w:hAnsiTheme="minorHAnsi"/>
          <w:lang w:val="en-NZ"/>
        </w:rPr>
        <w:t xml:space="preserve"> hearing</w:t>
      </w:r>
      <w:r w:rsidR="00861FAB">
        <w:rPr>
          <w:rFonts w:asciiTheme="minorHAnsi" w:hAnsiTheme="minorHAnsi"/>
          <w:lang w:val="en-NZ"/>
        </w:rPr>
        <w:t xml:space="preserve">/visual </w:t>
      </w:r>
      <w:r w:rsidRPr="000F0B27">
        <w:rPr>
          <w:rFonts w:asciiTheme="minorHAnsi" w:hAnsiTheme="minorHAnsi"/>
          <w:lang w:val="en-NZ"/>
        </w:rPr>
        <w:t xml:space="preserve">impairments. </w:t>
      </w:r>
    </w:p>
    <w:p w14:paraId="61CC0B86" w14:textId="5E3923C3" w:rsidR="005F2E1A" w:rsidRDefault="005F2E1A" w:rsidP="005F2E1A">
      <w:pPr>
        <w:suppressAutoHyphens w:val="0"/>
        <w:spacing w:before="0" w:after="200" w:line="240" w:lineRule="auto"/>
        <w:jc w:val="both"/>
        <w:rPr>
          <w:rFonts w:asciiTheme="minorHAnsi" w:hAnsiTheme="minorHAnsi"/>
          <w:lang w:val="en-NZ"/>
        </w:rPr>
      </w:pPr>
      <w:r w:rsidRPr="00861FAB">
        <w:rPr>
          <w:rFonts w:asciiTheme="minorHAnsi" w:hAnsiTheme="minorHAnsi"/>
          <w:lang w:val="en-NZ"/>
        </w:rPr>
        <w:t xml:space="preserve">2. </w:t>
      </w:r>
      <w:r w:rsidR="00861FAB">
        <w:rPr>
          <w:rFonts w:asciiTheme="minorHAnsi" w:hAnsiTheme="minorHAnsi"/>
          <w:lang w:val="en-NZ"/>
        </w:rPr>
        <w:t xml:space="preserve">Questions based on the </w:t>
      </w:r>
      <w:r w:rsidR="00861FAB" w:rsidRPr="00861FAB">
        <w:rPr>
          <w:rFonts w:asciiTheme="minorHAnsi" w:hAnsiTheme="minorHAnsi"/>
          <w:lang w:val="en-NZ"/>
        </w:rPr>
        <w:t xml:space="preserve">Annotation window of </w:t>
      </w:r>
      <w:r w:rsidR="00861FAB">
        <w:rPr>
          <w:rFonts w:asciiTheme="minorHAnsi" w:hAnsiTheme="minorHAnsi"/>
          <w:lang w:val="en-NZ"/>
        </w:rPr>
        <w:t>‘</w:t>
      </w:r>
      <w:proofErr w:type="spellStart"/>
      <w:proofErr w:type="gramStart"/>
      <w:r w:rsidR="00861FAB" w:rsidRPr="00861FAB">
        <w:rPr>
          <w:rFonts w:asciiTheme="minorHAnsi" w:hAnsiTheme="minorHAnsi"/>
          <w:lang w:val="en-NZ"/>
        </w:rPr>
        <w:t>EmotionGUI</w:t>
      </w:r>
      <w:proofErr w:type="spellEnd"/>
      <w:r w:rsidR="00861FAB">
        <w:rPr>
          <w:rFonts w:asciiTheme="minorHAnsi" w:hAnsiTheme="minorHAnsi"/>
          <w:lang w:val="en-NZ"/>
        </w:rPr>
        <w:t>’</w:t>
      </w:r>
      <w:proofErr w:type="gramEnd"/>
    </w:p>
    <w:p w14:paraId="2CF722E3" w14:textId="1EF37B7A" w:rsidR="00DA34C5" w:rsidRDefault="00DA34C5" w:rsidP="005F2E1A">
      <w:pPr>
        <w:suppressAutoHyphens w:val="0"/>
        <w:spacing w:before="0" w:after="200" w:line="240" w:lineRule="auto"/>
        <w:jc w:val="both"/>
        <w:rPr>
          <w:rFonts w:asciiTheme="minorHAnsi" w:hAnsiTheme="minorHAnsi"/>
          <w:lang w:val="en-NZ"/>
        </w:rPr>
      </w:pPr>
      <w:r w:rsidRPr="000F0B27">
        <w:rPr>
          <w:rFonts w:asciiTheme="minorHAnsi" w:hAnsiTheme="minorHAnsi"/>
          <w:lang w:val="en-NZ"/>
        </w:rPr>
        <w:t>In this section</w:t>
      </w:r>
      <w:r>
        <w:rPr>
          <w:rFonts w:asciiTheme="minorHAnsi" w:hAnsiTheme="minorHAnsi"/>
          <w:lang w:val="en-NZ"/>
        </w:rPr>
        <w:t>,</w:t>
      </w:r>
      <w:r w:rsidRPr="000F0B27">
        <w:rPr>
          <w:rFonts w:asciiTheme="minorHAnsi" w:hAnsiTheme="minorHAnsi"/>
          <w:lang w:val="en-NZ"/>
        </w:rPr>
        <w:t xml:space="preserve"> the participants will be</w:t>
      </w:r>
      <w:r>
        <w:rPr>
          <w:rFonts w:asciiTheme="minorHAnsi" w:hAnsiTheme="minorHAnsi"/>
          <w:lang w:val="en-NZ"/>
        </w:rPr>
        <w:t xml:space="preserve"> answering a set of questions related to the annotation window of our website. The questions will be based on a set of tasks that allows you to annotate on the screen </w:t>
      </w:r>
      <w:r w:rsidR="00366875">
        <w:rPr>
          <w:rFonts w:asciiTheme="minorHAnsi" w:hAnsiTheme="minorHAnsi"/>
          <w:lang w:val="en-NZ"/>
        </w:rPr>
        <w:t>of</w:t>
      </w:r>
      <w:r>
        <w:rPr>
          <w:rFonts w:asciiTheme="minorHAnsi" w:hAnsiTheme="minorHAnsi"/>
          <w:lang w:val="en-NZ"/>
        </w:rPr>
        <w:t xml:space="preserve"> the website</w:t>
      </w:r>
      <w:r w:rsidR="00366875">
        <w:rPr>
          <w:rFonts w:asciiTheme="minorHAnsi" w:hAnsiTheme="minorHAnsi"/>
          <w:lang w:val="en-NZ"/>
        </w:rPr>
        <w:t xml:space="preserve"> while a media file is being played.</w:t>
      </w:r>
      <w:r>
        <w:rPr>
          <w:rFonts w:asciiTheme="minorHAnsi" w:hAnsiTheme="minorHAnsi"/>
          <w:lang w:val="en-NZ"/>
        </w:rPr>
        <w:t xml:space="preserve"> </w:t>
      </w:r>
      <w:r w:rsidR="00366875">
        <w:rPr>
          <w:rFonts w:asciiTheme="minorHAnsi" w:hAnsiTheme="minorHAnsi"/>
          <w:lang w:val="en-NZ"/>
        </w:rPr>
        <w:t>The</w:t>
      </w:r>
      <w:r>
        <w:rPr>
          <w:rFonts w:asciiTheme="minorHAnsi" w:hAnsiTheme="minorHAnsi"/>
          <w:lang w:val="en-NZ"/>
        </w:rPr>
        <w:t xml:space="preserve"> tasks will be given to you with the questions on the survey.</w:t>
      </w:r>
    </w:p>
    <w:p w14:paraId="0437400D" w14:textId="0947A71E" w:rsidR="00861FAB" w:rsidRDefault="00861FAB" w:rsidP="005F2E1A">
      <w:pPr>
        <w:suppressAutoHyphens w:val="0"/>
        <w:spacing w:before="0" w:after="200" w:line="240" w:lineRule="auto"/>
        <w:jc w:val="both"/>
        <w:rPr>
          <w:rFonts w:asciiTheme="minorHAnsi" w:hAnsiTheme="minorHAnsi"/>
          <w:lang w:val="en-NZ"/>
        </w:rPr>
      </w:pPr>
      <w:r>
        <w:rPr>
          <w:rFonts w:asciiTheme="minorHAnsi" w:hAnsiTheme="minorHAnsi"/>
          <w:lang w:val="en-NZ"/>
        </w:rPr>
        <w:t>3. Questions based on the Visualise</w:t>
      </w:r>
      <w:r w:rsidRPr="00861FAB">
        <w:rPr>
          <w:rFonts w:asciiTheme="minorHAnsi" w:hAnsiTheme="minorHAnsi"/>
          <w:lang w:val="en-NZ"/>
        </w:rPr>
        <w:t xml:space="preserve"> window of </w:t>
      </w:r>
      <w:r>
        <w:rPr>
          <w:rFonts w:asciiTheme="minorHAnsi" w:hAnsiTheme="minorHAnsi"/>
          <w:lang w:val="en-NZ"/>
        </w:rPr>
        <w:t>‘</w:t>
      </w:r>
      <w:proofErr w:type="spellStart"/>
      <w:proofErr w:type="gramStart"/>
      <w:r w:rsidRPr="00861FAB">
        <w:rPr>
          <w:rFonts w:asciiTheme="minorHAnsi" w:hAnsiTheme="minorHAnsi"/>
          <w:lang w:val="en-NZ"/>
        </w:rPr>
        <w:t>EmotionGUI</w:t>
      </w:r>
      <w:proofErr w:type="spellEnd"/>
      <w:r>
        <w:rPr>
          <w:rFonts w:asciiTheme="minorHAnsi" w:hAnsiTheme="minorHAnsi"/>
          <w:lang w:val="en-NZ"/>
        </w:rPr>
        <w:t>’</w:t>
      </w:r>
      <w:proofErr w:type="gramEnd"/>
    </w:p>
    <w:p w14:paraId="5665F1CB" w14:textId="75640031" w:rsidR="00DA34C5" w:rsidRDefault="00DA34C5" w:rsidP="005F2E1A">
      <w:pPr>
        <w:suppressAutoHyphens w:val="0"/>
        <w:spacing w:before="0" w:after="200" w:line="240" w:lineRule="auto"/>
        <w:jc w:val="both"/>
        <w:rPr>
          <w:rFonts w:asciiTheme="minorHAnsi" w:hAnsiTheme="minorHAnsi"/>
          <w:lang w:val="en-NZ"/>
        </w:rPr>
      </w:pPr>
      <w:r w:rsidRPr="000F0B27">
        <w:rPr>
          <w:rFonts w:asciiTheme="minorHAnsi" w:hAnsiTheme="minorHAnsi"/>
          <w:lang w:val="en-NZ"/>
        </w:rPr>
        <w:t>In this section</w:t>
      </w:r>
      <w:r>
        <w:rPr>
          <w:rFonts w:asciiTheme="minorHAnsi" w:hAnsiTheme="minorHAnsi"/>
          <w:lang w:val="en-NZ"/>
        </w:rPr>
        <w:t>,</w:t>
      </w:r>
      <w:r w:rsidRPr="000F0B27">
        <w:rPr>
          <w:rFonts w:asciiTheme="minorHAnsi" w:hAnsiTheme="minorHAnsi"/>
          <w:lang w:val="en-NZ"/>
        </w:rPr>
        <w:t xml:space="preserve"> the participants will be</w:t>
      </w:r>
      <w:r>
        <w:rPr>
          <w:rFonts w:asciiTheme="minorHAnsi" w:hAnsiTheme="minorHAnsi"/>
          <w:lang w:val="en-NZ"/>
        </w:rPr>
        <w:t xml:space="preserve"> answering a set of questions related to the </w:t>
      </w:r>
      <w:r>
        <w:rPr>
          <w:rFonts w:asciiTheme="minorHAnsi" w:hAnsiTheme="minorHAnsi"/>
          <w:lang w:val="en-NZ"/>
        </w:rPr>
        <w:t>visualisation</w:t>
      </w:r>
      <w:r>
        <w:rPr>
          <w:rFonts w:asciiTheme="minorHAnsi" w:hAnsiTheme="minorHAnsi"/>
          <w:lang w:val="en-NZ"/>
        </w:rPr>
        <w:t xml:space="preserve"> window of our website. The questions will be based on a set of tasks </w:t>
      </w:r>
      <w:r w:rsidR="00366875">
        <w:rPr>
          <w:rFonts w:asciiTheme="minorHAnsi" w:hAnsiTheme="minorHAnsi"/>
          <w:lang w:val="en-NZ"/>
        </w:rPr>
        <w:t>that allows you to visualise data that have been packaged into a CSV or WAV file with the help of machine learning models. The tasks</w:t>
      </w:r>
      <w:r>
        <w:rPr>
          <w:rFonts w:asciiTheme="minorHAnsi" w:hAnsiTheme="minorHAnsi"/>
          <w:lang w:val="en-NZ"/>
        </w:rPr>
        <w:t xml:space="preserve"> will be given to you with the questions on the survey.</w:t>
      </w:r>
    </w:p>
    <w:p w14:paraId="696CD31A" w14:textId="1F8A10B6" w:rsidR="00A94B26" w:rsidRDefault="00A94B26" w:rsidP="00A94B26">
      <w:pPr>
        <w:suppressAutoHyphens w:val="0"/>
        <w:spacing w:before="0" w:after="200" w:line="240" w:lineRule="auto"/>
        <w:jc w:val="both"/>
        <w:rPr>
          <w:rFonts w:asciiTheme="minorHAnsi" w:hAnsiTheme="minorHAnsi"/>
          <w:lang w:val="en-NZ"/>
        </w:rPr>
      </w:pPr>
      <w:r>
        <w:rPr>
          <w:rFonts w:asciiTheme="minorHAnsi" w:hAnsiTheme="minorHAnsi"/>
          <w:lang w:val="en-NZ"/>
        </w:rPr>
        <w:t>4</w:t>
      </w:r>
      <w:r>
        <w:rPr>
          <w:rFonts w:asciiTheme="minorHAnsi" w:hAnsiTheme="minorHAnsi"/>
          <w:lang w:val="en-NZ"/>
        </w:rPr>
        <w:t xml:space="preserve">. Questions based on the </w:t>
      </w:r>
      <w:r>
        <w:rPr>
          <w:rFonts w:asciiTheme="minorHAnsi" w:hAnsiTheme="minorHAnsi"/>
          <w:lang w:val="en-NZ"/>
        </w:rPr>
        <w:t xml:space="preserve">Live Audio </w:t>
      </w:r>
      <w:r w:rsidRPr="00861FAB">
        <w:rPr>
          <w:rFonts w:asciiTheme="minorHAnsi" w:hAnsiTheme="minorHAnsi"/>
          <w:lang w:val="en-NZ"/>
        </w:rPr>
        <w:t xml:space="preserve">window of </w:t>
      </w:r>
      <w:r>
        <w:rPr>
          <w:rFonts w:asciiTheme="minorHAnsi" w:hAnsiTheme="minorHAnsi"/>
          <w:lang w:val="en-NZ"/>
        </w:rPr>
        <w:t>‘</w:t>
      </w:r>
      <w:proofErr w:type="spellStart"/>
      <w:proofErr w:type="gramStart"/>
      <w:r w:rsidRPr="00861FAB">
        <w:rPr>
          <w:rFonts w:asciiTheme="minorHAnsi" w:hAnsiTheme="minorHAnsi"/>
          <w:lang w:val="en-NZ"/>
        </w:rPr>
        <w:t>EmotionGUI</w:t>
      </w:r>
      <w:proofErr w:type="spellEnd"/>
      <w:r>
        <w:rPr>
          <w:rFonts w:asciiTheme="minorHAnsi" w:hAnsiTheme="minorHAnsi"/>
          <w:lang w:val="en-NZ"/>
        </w:rPr>
        <w:t>’</w:t>
      </w:r>
      <w:proofErr w:type="gramEnd"/>
    </w:p>
    <w:p w14:paraId="2A2548BF" w14:textId="04E4B2D1" w:rsidR="00DA34C5" w:rsidRDefault="00DA34C5" w:rsidP="00DA34C5">
      <w:pPr>
        <w:suppressAutoHyphens w:val="0"/>
        <w:spacing w:before="0" w:after="200" w:line="240" w:lineRule="auto"/>
        <w:jc w:val="both"/>
        <w:rPr>
          <w:rFonts w:asciiTheme="minorHAnsi" w:hAnsiTheme="minorHAnsi"/>
          <w:lang w:val="en-NZ"/>
        </w:rPr>
      </w:pPr>
      <w:r w:rsidRPr="000F0B27">
        <w:rPr>
          <w:rFonts w:asciiTheme="minorHAnsi" w:hAnsiTheme="minorHAnsi"/>
          <w:lang w:val="en-NZ"/>
        </w:rPr>
        <w:t>In this section</w:t>
      </w:r>
      <w:r>
        <w:rPr>
          <w:rFonts w:asciiTheme="minorHAnsi" w:hAnsiTheme="minorHAnsi"/>
          <w:lang w:val="en-NZ"/>
        </w:rPr>
        <w:t>,</w:t>
      </w:r>
      <w:r w:rsidRPr="000F0B27">
        <w:rPr>
          <w:rFonts w:asciiTheme="minorHAnsi" w:hAnsiTheme="minorHAnsi"/>
          <w:lang w:val="en-NZ"/>
        </w:rPr>
        <w:t xml:space="preserve"> the participants will be</w:t>
      </w:r>
      <w:r>
        <w:rPr>
          <w:rFonts w:asciiTheme="minorHAnsi" w:hAnsiTheme="minorHAnsi"/>
          <w:lang w:val="en-NZ"/>
        </w:rPr>
        <w:t xml:space="preserve"> answering a set of questions related to the </w:t>
      </w:r>
      <w:r>
        <w:rPr>
          <w:rFonts w:asciiTheme="minorHAnsi" w:hAnsiTheme="minorHAnsi"/>
          <w:lang w:val="en-NZ"/>
        </w:rPr>
        <w:t>live audio</w:t>
      </w:r>
      <w:r>
        <w:rPr>
          <w:rFonts w:asciiTheme="minorHAnsi" w:hAnsiTheme="minorHAnsi"/>
          <w:lang w:val="en-NZ"/>
        </w:rPr>
        <w:t xml:space="preserve"> window of our website. The questions will be based on a set of tasks completed on the website, and these tasks will be given to you with the questions on the survey.</w:t>
      </w:r>
    </w:p>
    <w:p w14:paraId="1A96E6E9" w14:textId="77777777" w:rsidR="00DA34C5" w:rsidRDefault="00DA34C5" w:rsidP="00A94B26">
      <w:pPr>
        <w:suppressAutoHyphens w:val="0"/>
        <w:spacing w:before="0" w:after="200" w:line="240" w:lineRule="auto"/>
        <w:jc w:val="both"/>
        <w:rPr>
          <w:rFonts w:asciiTheme="minorHAnsi" w:hAnsiTheme="minorHAnsi"/>
          <w:lang w:val="en-NZ"/>
        </w:rPr>
      </w:pPr>
    </w:p>
    <w:p w14:paraId="527EE6E5" w14:textId="0CCB97F5" w:rsidR="00A94B26" w:rsidRPr="00861FAB" w:rsidRDefault="00A94B26" w:rsidP="005F2E1A">
      <w:pPr>
        <w:suppressAutoHyphens w:val="0"/>
        <w:spacing w:before="0" w:after="200" w:line="240" w:lineRule="auto"/>
        <w:jc w:val="both"/>
        <w:rPr>
          <w:rFonts w:asciiTheme="minorHAnsi" w:hAnsiTheme="minorHAnsi"/>
          <w:lang w:val="en-NZ"/>
        </w:rPr>
      </w:pPr>
      <w:r>
        <w:rPr>
          <w:rFonts w:asciiTheme="minorHAnsi" w:hAnsiTheme="minorHAnsi"/>
          <w:lang w:val="en-NZ"/>
        </w:rPr>
        <w:t>5</w:t>
      </w:r>
      <w:r>
        <w:rPr>
          <w:rFonts w:asciiTheme="minorHAnsi" w:hAnsiTheme="minorHAnsi"/>
          <w:lang w:val="en-NZ"/>
        </w:rPr>
        <w:t xml:space="preserve">. Questions based on the </w:t>
      </w:r>
      <w:r>
        <w:rPr>
          <w:rFonts w:asciiTheme="minorHAnsi" w:hAnsiTheme="minorHAnsi"/>
          <w:lang w:val="en-NZ"/>
        </w:rPr>
        <w:t>overall usability</w:t>
      </w:r>
      <w:r w:rsidRPr="00861FAB">
        <w:rPr>
          <w:rFonts w:asciiTheme="minorHAnsi" w:hAnsiTheme="minorHAnsi"/>
          <w:lang w:val="en-NZ"/>
        </w:rPr>
        <w:t xml:space="preserve"> of </w:t>
      </w:r>
      <w:r>
        <w:rPr>
          <w:rFonts w:asciiTheme="minorHAnsi" w:hAnsiTheme="minorHAnsi"/>
          <w:lang w:val="en-NZ"/>
        </w:rPr>
        <w:t>‘</w:t>
      </w:r>
      <w:proofErr w:type="spellStart"/>
      <w:proofErr w:type="gramStart"/>
      <w:r w:rsidRPr="00861FAB">
        <w:rPr>
          <w:rFonts w:asciiTheme="minorHAnsi" w:hAnsiTheme="minorHAnsi"/>
          <w:lang w:val="en-NZ"/>
        </w:rPr>
        <w:t>EmotionGUI</w:t>
      </w:r>
      <w:proofErr w:type="spellEnd"/>
      <w:r>
        <w:rPr>
          <w:rFonts w:asciiTheme="minorHAnsi" w:hAnsiTheme="minorHAnsi"/>
          <w:lang w:val="en-NZ"/>
        </w:rPr>
        <w:t>’</w:t>
      </w:r>
      <w:proofErr w:type="gramEnd"/>
    </w:p>
    <w:p w14:paraId="7E59C672" w14:textId="65B2B87D" w:rsidR="005F2E1A" w:rsidRPr="00861FAB" w:rsidRDefault="005F2E1A" w:rsidP="005F2E1A">
      <w:pPr>
        <w:suppressAutoHyphens w:val="0"/>
        <w:spacing w:before="0" w:after="200" w:line="240" w:lineRule="auto"/>
        <w:jc w:val="both"/>
        <w:rPr>
          <w:rFonts w:asciiTheme="minorHAnsi" w:hAnsiTheme="minorHAnsi"/>
          <w:lang w:val="en-NZ"/>
        </w:rPr>
      </w:pPr>
      <w:r w:rsidRPr="00861FAB">
        <w:rPr>
          <w:rFonts w:asciiTheme="minorHAnsi" w:hAnsiTheme="minorHAnsi"/>
          <w:lang w:val="en-NZ"/>
        </w:rPr>
        <w:t>In this section</w:t>
      </w:r>
      <w:r w:rsidR="004D6373">
        <w:rPr>
          <w:rFonts w:asciiTheme="minorHAnsi" w:hAnsiTheme="minorHAnsi"/>
          <w:lang w:val="en-NZ"/>
        </w:rPr>
        <w:t>,</w:t>
      </w:r>
      <w:r w:rsidRPr="00861FAB">
        <w:rPr>
          <w:rFonts w:asciiTheme="minorHAnsi" w:hAnsiTheme="minorHAnsi"/>
          <w:lang w:val="en-NZ"/>
        </w:rPr>
        <w:t xml:space="preserve"> the participants will </w:t>
      </w:r>
      <w:r w:rsidR="004D6373">
        <w:rPr>
          <w:rFonts w:asciiTheme="minorHAnsi" w:hAnsiTheme="minorHAnsi"/>
          <w:lang w:val="en-NZ"/>
        </w:rPr>
        <w:t>be asked questions regarding their overall experience with ‘</w:t>
      </w:r>
      <w:proofErr w:type="spellStart"/>
      <w:r w:rsidR="004D6373">
        <w:rPr>
          <w:rFonts w:asciiTheme="minorHAnsi" w:hAnsiTheme="minorHAnsi"/>
          <w:lang w:val="en-NZ"/>
        </w:rPr>
        <w:t>EmotionGUI</w:t>
      </w:r>
      <w:proofErr w:type="spellEnd"/>
      <w:r w:rsidR="004D6373">
        <w:rPr>
          <w:rFonts w:asciiTheme="minorHAnsi" w:hAnsiTheme="minorHAnsi"/>
          <w:lang w:val="en-NZ"/>
        </w:rPr>
        <w:t>’.</w:t>
      </w:r>
    </w:p>
    <w:p w14:paraId="64C972F6" w14:textId="2EFC5C62" w:rsidR="005F27E0" w:rsidRDefault="005E2781" w:rsidP="00576A38">
      <w:pPr>
        <w:suppressAutoHyphens w:val="0"/>
        <w:spacing w:before="0" w:after="200" w:line="240" w:lineRule="auto"/>
        <w:jc w:val="both"/>
        <w:rPr>
          <w:rFonts w:asciiTheme="minorHAnsi" w:hAnsiTheme="minorHAnsi"/>
          <w:lang w:val="en-NZ"/>
        </w:rPr>
      </w:pPr>
      <w:r w:rsidRPr="005E2781">
        <w:rPr>
          <w:rFonts w:asciiTheme="minorHAnsi" w:hAnsiTheme="minorHAnsi"/>
          <w:lang w:val="en-NZ"/>
        </w:rPr>
        <w:t xml:space="preserve">The survey is intended to take </w:t>
      </w:r>
      <w:r w:rsidRPr="007C4198">
        <w:rPr>
          <w:rFonts w:asciiTheme="minorHAnsi" w:hAnsiTheme="minorHAnsi"/>
          <w:lang w:val="en-NZ"/>
        </w:rPr>
        <w:t>approximately 30 minutes</w:t>
      </w:r>
      <w:r w:rsidRPr="005E2781">
        <w:rPr>
          <w:rFonts w:asciiTheme="minorHAnsi" w:hAnsiTheme="minorHAnsi"/>
          <w:lang w:val="en-NZ"/>
        </w:rPr>
        <w:t>, although this will probably vary between individuals.</w:t>
      </w:r>
      <w:r w:rsidR="00151F8B">
        <w:rPr>
          <w:rFonts w:asciiTheme="minorHAnsi" w:hAnsiTheme="minorHAnsi"/>
          <w:lang w:val="en-NZ"/>
        </w:rPr>
        <w:t xml:space="preserve"> </w:t>
      </w:r>
      <w:r w:rsidRPr="005E2781">
        <w:rPr>
          <w:rFonts w:asciiTheme="minorHAnsi" w:hAnsiTheme="minorHAnsi"/>
          <w:lang w:val="en-NZ"/>
        </w:rPr>
        <w:t>You may take as much time as required. After reading this information sheet if you do not wish to proceed with participating</w:t>
      </w:r>
      <w:r w:rsidR="00151F8B">
        <w:rPr>
          <w:rFonts w:asciiTheme="minorHAnsi" w:hAnsiTheme="minorHAnsi"/>
          <w:lang w:val="en-NZ"/>
        </w:rPr>
        <w:t xml:space="preserve"> </w:t>
      </w:r>
      <w:r w:rsidRPr="005E2781">
        <w:rPr>
          <w:rFonts w:asciiTheme="minorHAnsi" w:hAnsiTheme="minorHAnsi"/>
          <w:lang w:val="en-NZ"/>
        </w:rPr>
        <w:t>in this survey, you can inform the researcher and withdraw from the study. There is no penalty for withdrawing from this</w:t>
      </w:r>
      <w:r w:rsidR="00151F8B">
        <w:rPr>
          <w:rFonts w:asciiTheme="minorHAnsi" w:hAnsiTheme="minorHAnsi"/>
          <w:lang w:val="en-NZ"/>
        </w:rPr>
        <w:t xml:space="preserve"> </w:t>
      </w:r>
      <w:r w:rsidRPr="005E2781">
        <w:rPr>
          <w:rFonts w:asciiTheme="minorHAnsi" w:hAnsiTheme="minorHAnsi"/>
          <w:lang w:val="en-NZ"/>
        </w:rPr>
        <w:t>survey or leaving it incomplete. You are not in any way bound to start this survey or to finish it. You may withdraw by simply</w:t>
      </w:r>
      <w:r w:rsidR="00151F8B">
        <w:rPr>
          <w:rFonts w:asciiTheme="minorHAnsi" w:hAnsiTheme="minorHAnsi"/>
          <w:lang w:val="en-NZ"/>
        </w:rPr>
        <w:t xml:space="preserve"> </w:t>
      </w:r>
      <w:r w:rsidRPr="005E2781">
        <w:rPr>
          <w:rFonts w:asciiTheme="minorHAnsi" w:hAnsiTheme="minorHAnsi"/>
          <w:lang w:val="en-NZ"/>
        </w:rPr>
        <w:t>closing the survey webpage. No personally-identifiable information is being collected intentionally, nor will it be published or</w:t>
      </w:r>
      <w:r w:rsidR="00151F8B">
        <w:rPr>
          <w:rFonts w:asciiTheme="minorHAnsi" w:hAnsiTheme="minorHAnsi"/>
          <w:lang w:val="en-NZ"/>
        </w:rPr>
        <w:t xml:space="preserve"> </w:t>
      </w:r>
      <w:r w:rsidRPr="005E2781">
        <w:rPr>
          <w:rFonts w:asciiTheme="minorHAnsi" w:hAnsiTheme="minorHAnsi"/>
          <w:lang w:val="en-NZ"/>
        </w:rPr>
        <w:t>distributed to any third parties</w:t>
      </w:r>
      <w:r w:rsidR="00A91870">
        <w:rPr>
          <w:rFonts w:asciiTheme="minorHAnsi" w:hAnsiTheme="minorHAnsi"/>
          <w:lang w:val="en-NZ"/>
        </w:rPr>
        <w:t>. Hence, the researchers cannot find out the details of the persons</w:t>
      </w:r>
      <w:r w:rsidR="005F27E0">
        <w:rPr>
          <w:rFonts w:asciiTheme="minorHAnsi" w:hAnsiTheme="minorHAnsi"/>
          <w:lang w:val="en-NZ"/>
        </w:rPr>
        <w:t xml:space="preserve"> doing the test in anyway, thereby ensuring anonymity.</w:t>
      </w:r>
    </w:p>
    <w:p w14:paraId="0845397B" w14:textId="7F32788C" w:rsidR="005E2781" w:rsidRPr="005E2781" w:rsidRDefault="005E2781" w:rsidP="00576A38">
      <w:pPr>
        <w:suppressAutoHyphens w:val="0"/>
        <w:spacing w:before="0" w:after="200" w:line="240" w:lineRule="auto"/>
        <w:jc w:val="both"/>
        <w:rPr>
          <w:rFonts w:asciiTheme="minorHAnsi" w:hAnsiTheme="minorHAnsi"/>
          <w:lang w:val="en-NZ"/>
        </w:rPr>
      </w:pPr>
      <w:r w:rsidRPr="005E2781">
        <w:rPr>
          <w:rFonts w:asciiTheme="minorHAnsi" w:hAnsiTheme="minorHAnsi"/>
          <w:lang w:val="en-NZ"/>
        </w:rPr>
        <w:t>When the analysis of data obtained from this survey is complete, the results of this research will optionally be</w:t>
      </w:r>
      <w:r w:rsidR="00151F8B">
        <w:rPr>
          <w:rFonts w:asciiTheme="minorHAnsi" w:hAnsiTheme="minorHAnsi"/>
          <w:lang w:val="en-NZ"/>
        </w:rPr>
        <w:t xml:space="preserve"> </w:t>
      </w:r>
      <w:r w:rsidRPr="005E2781">
        <w:rPr>
          <w:rFonts w:asciiTheme="minorHAnsi" w:hAnsiTheme="minorHAnsi"/>
          <w:lang w:val="en-NZ"/>
        </w:rPr>
        <w:t>made available to all participants. If you would like to receive an electronic copy of the results from the analysis of this data,</w:t>
      </w:r>
      <w:r w:rsidR="00151F8B">
        <w:rPr>
          <w:rFonts w:asciiTheme="minorHAnsi" w:hAnsiTheme="minorHAnsi"/>
          <w:lang w:val="en-NZ"/>
        </w:rPr>
        <w:t xml:space="preserve"> </w:t>
      </w:r>
      <w:r w:rsidRPr="005E2781">
        <w:rPr>
          <w:rFonts w:asciiTheme="minorHAnsi" w:hAnsiTheme="minorHAnsi"/>
          <w:lang w:val="en-NZ"/>
        </w:rPr>
        <w:t>please indicate this on the survey questionnaire by supplying your email address. The page where you enter the details for</w:t>
      </w:r>
      <w:r w:rsidR="00151F8B">
        <w:rPr>
          <w:rFonts w:asciiTheme="minorHAnsi" w:hAnsiTheme="minorHAnsi"/>
          <w:lang w:val="en-NZ"/>
        </w:rPr>
        <w:t xml:space="preserve"> </w:t>
      </w:r>
      <w:r w:rsidRPr="005E2781">
        <w:rPr>
          <w:rFonts w:asciiTheme="minorHAnsi" w:hAnsiTheme="minorHAnsi"/>
          <w:lang w:val="en-NZ"/>
        </w:rPr>
        <w:t xml:space="preserve">receiving </w:t>
      </w:r>
      <w:r w:rsidR="00151F8B">
        <w:rPr>
          <w:rFonts w:asciiTheme="minorHAnsi" w:hAnsiTheme="minorHAnsi"/>
          <w:lang w:val="en-NZ"/>
        </w:rPr>
        <w:t>the</w:t>
      </w:r>
      <w:r w:rsidRPr="005E2781">
        <w:rPr>
          <w:rFonts w:asciiTheme="minorHAnsi" w:hAnsiTheme="minorHAnsi"/>
          <w:lang w:val="en-NZ"/>
        </w:rPr>
        <w:t xml:space="preserve"> results of the survey is separate from the rest of the survey. Hence, your personal details cannot be</w:t>
      </w:r>
      <w:r w:rsidR="00151F8B">
        <w:rPr>
          <w:rFonts w:asciiTheme="minorHAnsi" w:hAnsiTheme="minorHAnsi"/>
          <w:lang w:val="en-NZ"/>
        </w:rPr>
        <w:t xml:space="preserve"> </w:t>
      </w:r>
      <w:r w:rsidRPr="005E2781">
        <w:rPr>
          <w:rFonts w:asciiTheme="minorHAnsi" w:hAnsiTheme="minorHAnsi"/>
          <w:lang w:val="en-NZ"/>
        </w:rPr>
        <w:t>linked to the main part of the survey in any way. Your email address will not be given to any third-parties, nor will it be used</w:t>
      </w:r>
      <w:r w:rsidR="00151F8B">
        <w:rPr>
          <w:rFonts w:asciiTheme="minorHAnsi" w:hAnsiTheme="minorHAnsi"/>
          <w:lang w:val="en-NZ"/>
        </w:rPr>
        <w:t xml:space="preserve"> </w:t>
      </w:r>
      <w:r w:rsidRPr="005E2781">
        <w:rPr>
          <w:rFonts w:asciiTheme="minorHAnsi" w:hAnsiTheme="minorHAnsi"/>
          <w:lang w:val="en-NZ"/>
        </w:rPr>
        <w:t xml:space="preserve">to identify you personally. The data collected will be stored in the </w:t>
      </w:r>
      <w:proofErr w:type="spellStart"/>
      <w:r w:rsidRPr="005E2781">
        <w:rPr>
          <w:rFonts w:asciiTheme="minorHAnsi" w:hAnsiTheme="minorHAnsi"/>
          <w:lang w:val="en-NZ"/>
        </w:rPr>
        <w:t>UoA</w:t>
      </w:r>
      <w:proofErr w:type="spellEnd"/>
      <w:r w:rsidRPr="005E2781">
        <w:rPr>
          <w:rFonts w:asciiTheme="minorHAnsi" w:hAnsiTheme="minorHAnsi"/>
          <w:lang w:val="en-NZ"/>
        </w:rPr>
        <w:t xml:space="preserve"> Faculty of Engineering research drive indefinitely</w:t>
      </w:r>
      <w:r w:rsidR="00151F8B">
        <w:rPr>
          <w:rFonts w:asciiTheme="minorHAnsi" w:hAnsiTheme="minorHAnsi"/>
          <w:lang w:val="en-NZ"/>
        </w:rPr>
        <w:t xml:space="preserve"> </w:t>
      </w:r>
      <w:r w:rsidRPr="005E2781">
        <w:rPr>
          <w:rFonts w:asciiTheme="minorHAnsi" w:hAnsiTheme="minorHAnsi"/>
          <w:lang w:val="en-NZ"/>
        </w:rPr>
        <w:t>(this is a secure and restricted drive with only the researchers working on the project having access to it), for future research</w:t>
      </w:r>
      <w:r w:rsidR="00151F8B">
        <w:rPr>
          <w:rFonts w:asciiTheme="minorHAnsi" w:hAnsiTheme="minorHAnsi"/>
          <w:lang w:val="en-NZ"/>
        </w:rPr>
        <w:t xml:space="preserve"> </w:t>
      </w:r>
      <w:r w:rsidRPr="005E2781">
        <w:rPr>
          <w:rFonts w:asciiTheme="minorHAnsi" w:hAnsiTheme="minorHAnsi"/>
          <w:lang w:val="en-NZ"/>
        </w:rPr>
        <w:t>studies. Th</w:t>
      </w:r>
      <w:r w:rsidR="00151F8B">
        <w:rPr>
          <w:rFonts w:asciiTheme="minorHAnsi" w:hAnsiTheme="minorHAnsi"/>
          <w:lang w:val="en-NZ"/>
        </w:rPr>
        <w:t>e</w:t>
      </w:r>
      <w:r w:rsidRPr="005E2781">
        <w:rPr>
          <w:rFonts w:asciiTheme="minorHAnsi" w:hAnsiTheme="minorHAnsi"/>
          <w:lang w:val="en-NZ"/>
        </w:rPr>
        <w:t>se studies include presentations at academic conferences and publications in academic papers.</w:t>
      </w:r>
      <w:r w:rsidR="00BF1DCD">
        <w:rPr>
          <w:rFonts w:asciiTheme="minorHAnsi" w:hAnsiTheme="minorHAnsi"/>
          <w:lang w:val="en-NZ"/>
        </w:rPr>
        <w:t xml:space="preserve"> The data can be removed by deleting them permanently from the </w:t>
      </w:r>
      <w:proofErr w:type="spellStart"/>
      <w:r w:rsidR="00BF1DCD">
        <w:rPr>
          <w:rFonts w:asciiTheme="minorHAnsi" w:hAnsiTheme="minorHAnsi"/>
          <w:lang w:val="en-NZ"/>
        </w:rPr>
        <w:t>UoA</w:t>
      </w:r>
      <w:proofErr w:type="spellEnd"/>
      <w:r w:rsidR="00BF1DCD">
        <w:rPr>
          <w:rFonts w:asciiTheme="minorHAnsi" w:hAnsiTheme="minorHAnsi"/>
          <w:lang w:val="en-NZ"/>
        </w:rPr>
        <w:t xml:space="preserve"> Fa</w:t>
      </w:r>
      <w:r w:rsidR="009F6F85">
        <w:rPr>
          <w:rFonts w:asciiTheme="minorHAnsi" w:hAnsiTheme="minorHAnsi"/>
          <w:lang w:val="en-NZ"/>
        </w:rPr>
        <w:t>c</w:t>
      </w:r>
      <w:r w:rsidR="00BF1DCD">
        <w:rPr>
          <w:rFonts w:asciiTheme="minorHAnsi" w:hAnsiTheme="minorHAnsi"/>
          <w:lang w:val="en-NZ"/>
        </w:rPr>
        <w:t xml:space="preserve">ulty of Engineering research drive. </w:t>
      </w:r>
      <w:r w:rsidR="00151F8B">
        <w:rPr>
          <w:rFonts w:asciiTheme="minorHAnsi" w:hAnsiTheme="minorHAnsi"/>
          <w:lang w:val="en-NZ"/>
        </w:rPr>
        <w:t xml:space="preserve">Your consent will be taken by an online consent form, where you will be asked to tick a box if you agree to the details in the consent form. This </w:t>
      </w:r>
      <w:r w:rsidR="00536ED9">
        <w:rPr>
          <w:rFonts w:asciiTheme="minorHAnsi" w:hAnsiTheme="minorHAnsi"/>
          <w:lang w:val="en-NZ"/>
        </w:rPr>
        <w:t xml:space="preserve">consent form </w:t>
      </w:r>
      <w:r w:rsidR="00151F8B">
        <w:rPr>
          <w:rFonts w:asciiTheme="minorHAnsi" w:hAnsiTheme="minorHAnsi"/>
          <w:lang w:val="en-NZ"/>
        </w:rPr>
        <w:t xml:space="preserve">information will be </w:t>
      </w:r>
      <w:r w:rsidRPr="005E2781">
        <w:rPr>
          <w:rFonts w:asciiTheme="minorHAnsi" w:hAnsiTheme="minorHAnsi"/>
          <w:lang w:val="en-NZ"/>
        </w:rPr>
        <w:t xml:space="preserve">stored by the PI </w:t>
      </w:r>
      <w:r w:rsidR="00151F8B">
        <w:rPr>
          <w:rFonts w:asciiTheme="minorHAnsi" w:hAnsiTheme="minorHAnsi"/>
          <w:lang w:val="en-NZ"/>
        </w:rPr>
        <w:t xml:space="preserve">in the </w:t>
      </w:r>
      <w:proofErr w:type="spellStart"/>
      <w:r w:rsidR="00151F8B" w:rsidRPr="005E2781">
        <w:rPr>
          <w:rFonts w:asciiTheme="minorHAnsi" w:hAnsiTheme="minorHAnsi"/>
          <w:lang w:val="en-NZ"/>
        </w:rPr>
        <w:t>UoA</w:t>
      </w:r>
      <w:proofErr w:type="spellEnd"/>
      <w:r w:rsidR="00151F8B" w:rsidRPr="005E2781">
        <w:rPr>
          <w:rFonts w:asciiTheme="minorHAnsi" w:hAnsiTheme="minorHAnsi"/>
          <w:lang w:val="en-NZ"/>
        </w:rPr>
        <w:t xml:space="preserve"> Faculty of Engineering</w:t>
      </w:r>
      <w:r w:rsidR="00151F8B">
        <w:rPr>
          <w:rFonts w:asciiTheme="minorHAnsi" w:hAnsiTheme="minorHAnsi"/>
          <w:lang w:val="en-NZ"/>
        </w:rPr>
        <w:t xml:space="preserve"> research drive for </w:t>
      </w:r>
      <w:r w:rsidRPr="005E2781">
        <w:rPr>
          <w:rFonts w:asciiTheme="minorHAnsi" w:hAnsiTheme="minorHAnsi"/>
          <w:lang w:val="en-NZ"/>
        </w:rPr>
        <w:t>six years</w:t>
      </w:r>
      <w:r w:rsidR="00536ED9">
        <w:rPr>
          <w:rFonts w:asciiTheme="minorHAnsi" w:hAnsiTheme="minorHAnsi"/>
          <w:lang w:val="en-NZ"/>
        </w:rPr>
        <w:t>, separate to the research data</w:t>
      </w:r>
      <w:r w:rsidRPr="005E2781">
        <w:rPr>
          <w:rFonts w:asciiTheme="minorHAnsi" w:hAnsiTheme="minorHAnsi"/>
          <w:lang w:val="en-NZ"/>
        </w:rPr>
        <w:t>.</w:t>
      </w:r>
      <w:r w:rsidR="00151F8B">
        <w:rPr>
          <w:rFonts w:asciiTheme="minorHAnsi" w:hAnsiTheme="minorHAnsi"/>
          <w:lang w:val="en-NZ"/>
        </w:rPr>
        <w:t xml:space="preserve"> </w:t>
      </w:r>
      <w:r w:rsidRPr="005E2781">
        <w:rPr>
          <w:rFonts w:asciiTheme="minorHAnsi" w:hAnsiTheme="minorHAnsi"/>
          <w:lang w:val="en-NZ"/>
        </w:rPr>
        <w:t>If the data collected from the participants is reported/published, this will be done in such a way that will not disclose the</w:t>
      </w:r>
      <w:r w:rsidR="00151F8B">
        <w:rPr>
          <w:rFonts w:asciiTheme="minorHAnsi" w:hAnsiTheme="minorHAnsi"/>
          <w:lang w:val="en-NZ"/>
        </w:rPr>
        <w:t xml:space="preserve"> </w:t>
      </w:r>
      <w:r w:rsidRPr="005E2781">
        <w:rPr>
          <w:rFonts w:asciiTheme="minorHAnsi" w:hAnsiTheme="minorHAnsi"/>
          <w:lang w:val="en-NZ"/>
        </w:rPr>
        <w:t>identity of the participants.</w:t>
      </w:r>
    </w:p>
    <w:p w14:paraId="7FF6E737" w14:textId="2F604A3B" w:rsidR="005E2781" w:rsidRPr="005E2781" w:rsidRDefault="005E2781" w:rsidP="00576A38">
      <w:pPr>
        <w:suppressAutoHyphens w:val="0"/>
        <w:spacing w:before="0" w:after="200" w:line="240" w:lineRule="auto"/>
        <w:jc w:val="both"/>
        <w:rPr>
          <w:rFonts w:asciiTheme="minorHAnsi" w:hAnsiTheme="minorHAnsi"/>
          <w:lang w:val="en-NZ"/>
        </w:rPr>
      </w:pPr>
      <w:r w:rsidRPr="005E2781">
        <w:rPr>
          <w:rFonts w:asciiTheme="minorHAnsi" w:hAnsiTheme="minorHAnsi"/>
          <w:lang w:val="en-NZ"/>
        </w:rPr>
        <w:t>By participating and submitting the survey, you are acknowledging that you are at least 18 years old; that you have read and</w:t>
      </w:r>
      <w:r w:rsidR="00151F8B">
        <w:rPr>
          <w:rFonts w:asciiTheme="minorHAnsi" w:hAnsiTheme="minorHAnsi"/>
          <w:lang w:val="en-NZ"/>
        </w:rPr>
        <w:t xml:space="preserve"> </w:t>
      </w:r>
      <w:r w:rsidRPr="005E2781">
        <w:rPr>
          <w:rFonts w:asciiTheme="minorHAnsi" w:hAnsiTheme="minorHAnsi"/>
          <w:lang w:val="en-NZ"/>
        </w:rPr>
        <w:t>understood the information supplied on this page, describing the aims, content, and terms of the project; that you agree to</w:t>
      </w:r>
      <w:r w:rsidR="00151F8B">
        <w:rPr>
          <w:rFonts w:asciiTheme="minorHAnsi" w:hAnsiTheme="minorHAnsi"/>
          <w:lang w:val="en-NZ"/>
        </w:rPr>
        <w:t xml:space="preserve"> </w:t>
      </w:r>
      <w:r w:rsidRPr="005E2781">
        <w:rPr>
          <w:rFonts w:asciiTheme="minorHAnsi" w:hAnsiTheme="minorHAnsi"/>
          <w:lang w:val="en-NZ"/>
        </w:rPr>
        <w:t>participate in the project under those terms; and that you consent to the publication of the results of the project, with the</w:t>
      </w:r>
      <w:r w:rsidR="00151F8B">
        <w:rPr>
          <w:rFonts w:asciiTheme="minorHAnsi" w:hAnsiTheme="minorHAnsi"/>
          <w:lang w:val="en-NZ"/>
        </w:rPr>
        <w:t xml:space="preserve"> </w:t>
      </w:r>
      <w:r w:rsidRPr="005E2781">
        <w:rPr>
          <w:rFonts w:asciiTheme="minorHAnsi" w:hAnsiTheme="minorHAnsi"/>
          <w:lang w:val="en-NZ"/>
        </w:rPr>
        <w:t>understanding that anonymity will be preserved as far as possible.</w:t>
      </w:r>
      <w:r w:rsidR="00151F8B">
        <w:rPr>
          <w:rFonts w:asciiTheme="minorHAnsi" w:hAnsiTheme="minorHAnsi"/>
          <w:lang w:val="en-NZ"/>
        </w:rPr>
        <w:t xml:space="preserve"> You can</w:t>
      </w:r>
      <w:r w:rsidR="00151F8B" w:rsidRPr="00151F8B">
        <w:rPr>
          <w:rFonts w:asciiTheme="minorHAnsi" w:hAnsiTheme="minorHAnsi"/>
          <w:lang w:val="en-NZ"/>
        </w:rPr>
        <w:t xml:space="preserve"> </w:t>
      </w:r>
      <w:r w:rsidR="00151F8B">
        <w:rPr>
          <w:rFonts w:asciiTheme="minorHAnsi" w:hAnsiTheme="minorHAnsi"/>
          <w:lang w:val="en-NZ"/>
        </w:rPr>
        <w:t>print and/or save this Participant Information Sheet</w:t>
      </w:r>
      <w:r w:rsidR="00151F8B" w:rsidRPr="00151F8B">
        <w:rPr>
          <w:rFonts w:asciiTheme="minorHAnsi" w:hAnsiTheme="minorHAnsi"/>
          <w:lang w:val="en-NZ"/>
        </w:rPr>
        <w:t xml:space="preserve"> for future reference.</w:t>
      </w:r>
    </w:p>
    <w:p w14:paraId="04EE476C" w14:textId="06FBCA5A" w:rsidR="005E2781" w:rsidRDefault="005E2781" w:rsidP="005E2781">
      <w:pPr>
        <w:suppressAutoHyphens w:val="0"/>
        <w:spacing w:before="0" w:after="200" w:line="240" w:lineRule="auto"/>
        <w:rPr>
          <w:rFonts w:asciiTheme="minorHAnsi" w:hAnsiTheme="minorHAnsi"/>
          <w:lang w:val="en-NZ"/>
        </w:rPr>
      </w:pPr>
      <w:r w:rsidRPr="005E2781">
        <w:rPr>
          <w:rFonts w:asciiTheme="minorHAnsi" w:hAnsiTheme="minorHAnsi"/>
          <w:lang w:val="en-NZ"/>
        </w:rPr>
        <w:t xml:space="preserve">Thank you very much for your interest in this study. </w:t>
      </w:r>
      <w:r w:rsidR="00151F8B">
        <w:rPr>
          <w:rFonts w:asciiTheme="minorHAnsi" w:hAnsiTheme="minorHAnsi"/>
          <w:lang w:val="en-NZ"/>
        </w:rPr>
        <w:t>The investigators</w:t>
      </w:r>
      <w:r w:rsidRPr="005E2781">
        <w:rPr>
          <w:rFonts w:asciiTheme="minorHAnsi" w:hAnsiTheme="minorHAnsi"/>
          <w:lang w:val="en-NZ"/>
        </w:rPr>
        <w:t xml:space="preserve"> will be pleased to discuss any questions or concerns</w:t>
      </w:r>
      <w:r w:rsidR="00151F8B">
        <w:rPr>
          <w:rFonts w:asciiTheme="minorHAnsi" w:hAnsiTheme="minorHAnsi"/>
          <w:lang w:val="en-NZ"/>
        </w:rPr>
        <w:t xml:space="preserve"> </w:t>
      </w:r>
      <w:r w:rsidRPr="005E2781">
        <w:rPr>
          <w:rFonts w:asciiTheme="minorHAnsi" w:hAnsiTheme="minorHAnsi"/>
          <w:lang w:val="en-NZ"/>
        </w:rPr>
        <w:t>you may have about participation in this study. Our contact details are provided at the bottom of the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5"/>
      </w:tblGrid>
      <w:tr w:rsidR="0080654D" w14:paraId="6E15B487" w14:textId="77777777" w:rsidTr="0080654D">
        <w:tc>
          <w:tcPr>
            <w:tcW w:w="9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DB8C3C" w14:textId="77777777" w:rsidR="0080654D" w:rsidRPr="0080654D" w:rsidRDefault="0080654D" w:rsidP="0080654D">
            <w:pPr>
              <w:suppressAutoHyphens w:val="0"/>
              <w:spacing w:before="0" w:after="200" w:line="240" w:lineRule="auto"/>
              <w:rPr>
                <w:rFonts w:asciiTheme="minorHAnsi" w:hAnsiTheme="minorHAnsi"/>
                <w:b/>
              </w:rPr>
            </w:pPr>
            <w:r w:rsidRPr="0080654D">
              <w:rPr>
                <w:rFonts w:asciiTheme="minorHAnsi" w:hAnsiTheme="minorHAnsi"/>
                <w:b/>
              </w:rPr>
              <w:t>Contact details for the Faculty of Engineering can be found at:</w:t>
            </w:r>
          </w:p>
          <w:p w14:paraId="209FB00B" w14:textId="77777777" w:rsidR="0080654D" w:rsidRPr="0080654D" w:rsidRDefault="0080654D" w:rsidP="0080654D">
            <w:pPr>
              <w:suppressAutoHyphens w:val="0"/>
              <w:spacing w:before="0" w:after="200" w:line="240" w:lineRule="auto"/>
              <w:rPr>
                <w:rFonts w:asciiTheme="minorHAnsi" w:hAnsiTheme="minorHAnsi"/>
              </w:rPr>
            </w:pPr>
            <w:r w:rsidRPr="0080654D">
              <w:rPr>
                <w:rFonts w:asciiTheme="minorHAnsi" w:hAnsiTheme="minorHAnsi"/>
              </w:rPr>
              <w:lastRenderedPageBreak/>
              <w:t>http://www.engineering.auckland.ac.nz/en/about/ourfaculty/contactus.html</w:t>
            </w:r>
          </w:p>
          <w:p w14:paraId="0494198B" w14:textId="5B4DDC78" w:rsidR="0080654D" w:rsidRDefault="0080654D" w:rsidP="0080654D">
            <w:pPr>
              <w:suppressAutoHyphens w:val="0"/>
              <w:spacing w:before="0" w:after="200" w:line="240" w:lineRule="auto"/>
              <w:rPr>
                <w:rFonts w:asciiTheme="minorHAnsi" w:hAnsiTheme="minorHAnsi"/>
              </w:rPr>
            </w:pPr>
            <w:r w:rsidRPr="0080654D">
              <w:rPr>
                <w:rFonts w:asciiTheme="minorHAnsi" w:hAnsiTheme="minorHAnsi"/>
              </w:rPr>
              <w:t>Department of Electrical, Computer, and Software Engineering</w:t>
            </w:r>
            <w:r>
              <w:rPr>
                <w:rFonts w:asciiTheme="minorHAnsi" w:hAnsiTheme="minorHAnsi"/>
              </w:rPr>
              <w:t xml:space="preserve">, </w:t>
            </w:r>
            <w:r w:rsidRPr="0080654D">
              <w:rPr>
                <w:rFonts w:asciiTheme="minorHAnsi" w:hAnsiTheme="minorHAnsi"/>
              </w:rPr>
              <w:t>University of Auckland</w:t>
            </w:r>
          </w:p>
          <w:p w14:paraId="37E883D1" w14:textId="1982D95F" w:rsidR="0080654D" w:rsidRPr="0080654D" w:rsidRDefault="0080654D" w:rsidP="0080654D">
            <w:pPr>
              <w:suppressAutoHyphens w:val="0"/>
              <w:spacing w:before="0" w:after="200" w:line="240" w:lineRule="auto"/>
              <w:rPr>
                <w:rFonts w:asciiTheme="minorHAnsi" w:hAnsiTheme="minorHAnsi"/>
              </w:rPr>
            </w:pPr>
            <w:r w:rsidRPr="0080654D">
              <w:rPr>
                <w:rFonts w:asciiTheme="minorHAnsi" w:hAnsiTheme="minorHAnsi"/>
              </w:rPr>
              <w:t>Head of Department: Professor Kevin Sowerby (kw.sowerby@auck</w:t>
            </w:r>
            <w:r>
              <w:rPr>
                <w:rFonts w:asciiTheme="minorHAnsi" w:hAnsiTheme="minorHAnsi"/>
              </w:rPr>
              <w:t xml:space="preserve">land.ac.nz) </w:t>
            </w:r>
          </w:p>
        </w:tc>
      </w:tr>
      <w:tr w:rsidR="0080654D" w14:paraId="412AFBC0" w14:textId="77777777" w:rsidTr="0080654D">
        <w:tc>
          <w:tcPr>
            <w:tcW w:w="9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E26896" w14:textId="4C02ADC7" w:rsidR="0080654D" w:rsidRDefault="0080654D" w:rsidP="0080654D">
            <w:pPr>
              <w:suppressAutoHyphens w:val="0"/>
              <w:spacing w:before="0"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lastRenderedPageBreak/>
              <w:t>Investigators:</w:t>
            </w:r>
            <w:r w:rsidRPr="0080654D">
              <w:rPr>
                <w:rFonts w:asciiTheme="minorHAnsi" w:hAnsiTheme="minorHAnsi"/>
              </w:rPr>
              <w:t xml:space="preserve"> </w:t>
            </w:r>
          </w:p>
          <w:p w14:paraId="1DD17A58" w14:textId="52D168FD" w:rsidR="00C45104" w:rsidRDefault="79476669" w:rsidP="0080654D">
            <w:pPr>
              <w:suppressAutoHyphens w:val="0"/>
              <w:spacing w:before="0" w:after="200" w:line="240" w:lineRule="auto"/>
              <w:rPr>
                <w:rFonts w:asciiTheme="minorHAnsi" w:hAnsiTheme="minorHAnsi"/>
              </w:rPr>
            </w:pPr>
            <w:proofErr w:type="spellStart"/>
            <w:r w:rsidRPr="561FE02E">
              <w:rPr>
                <w:rFonts w:asciiTheme="minorHAnsi" w:hAnsiTheme="minorHAnsi"/>
              </w:rPr>
              <w:t>Enu</w:t>
            </w:r>
            <w:r w:rsidR="32470CDD" w:rsidRPr="561FE02E">
              <w:rPr>
                <w:rFonts w:asciiTheme="minorHAnsi" w:hAnsiTheme="minorHAnsi"/>
              </w:rPr>
              <w:t>ri</w:t>
            </w:r>
            <w:proofErr w:type="spellEnd"/>
            <w:r w:rsidR="32470CDD" w:rsidRPr="561FE02E">
              <w:rPr>
                <w:rFonts w:asciiTheme="minorHAnsi" w:hAnsiTheme="minorHAnsi"/>
              </w:rPr>
              <w:t xml:space="preserve"> </w:t>
            </w:r>
            <w:proofErr w:type="spellStart"/>
            <w:r w:rsidR="32470CDD" w:rsidRPr="561FE02E">
              <w:rPr>
                <w:rFonts w:asciiTheme="minorHAnsi" w:hAnsiTheme="minorHAnsi"/>
              </w:rPr>
              <w:t>Kolugala</w:t>
            </w:r>
            <w:proofErr w:type="spellEnd"/>
            <w:r w:rsidR="7C7F04AB" w:rsidRPr="561FE02E">
              <w:rPr>
                <w:rFonts w:asciiTheme="minorHAnsi" w:hAnsiTheme="minorHAnsi"/>
              </w:rPr>
              <w:t>(</w:t>
            </w:r>
            <w:hyperlink r:id="rId10">
              <w:r w:rsidR="32470CDD" w:rsidRPr="561FE02E">
                <w:rPr>
                  <w:rStyle w:val="Hyperlink"/>
                  <w:rFonts w:asciiTheme="minorHAnsi" w:hAnsiTheme="minorHAnsi"/>
                </w:rPr>
                <w:t>ekol616@aucklanduni.ac.nz</w:t>
              </w:r>
            </w:hyperlink>
            <w:r w:rsidR="7C7F04AB" w:rsidRPr="561FE02E">
              <w:rPr>
                <w:rFonts w:asciiTheme="minorHAnsi" w:hAnsiTheme="minorHAnsi"/>
              </w:rPr>
              <w:t>)</w:t>
            </w:r>
          </w:p>
          <w:p w14:paraId="7F2CB639" w14:textId="383D1620" w:rsidR="00C2027A" w:rsidRDefault="00447BF6" w:rsidP="00C2027A">
            <w:pPr>
              <w:suppressAutoHyphens w:val="0"/>
              <w:spacing w:before="0" w:after="200" w:line="240" w:lineRule="auto"/>
              <w:rPr>
                <w:ins w:id="0" w:author="Sunny Choi"/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Sunny Choi</w:t>
            </w:r>
            <w:r w:rsidRPr="561FE02E">
              <w:rPr>
                <w:rFonts w:asciiTheme="minorHAnsi" w:hAnsiTheme="minorHAnsi"/>
              </w:rPr>
              <w:t>(</w:t>
            </w:r>
            <w:hyperlink r:id="rId11" w:history="1">
              <w:r w:rsidR="00C827F0" w:rsidRPr="00A4327F">
                <w:rPr>
                  <w:rStyle w:val="Hyperlink"/>
                  <w:rFonts w:asciiTheme="minorHAnsi" w:hAnsiTheme="minorHAnsi"/>
                </w:rPr>
                <w:t>hcho109</w:t>
              </w:r>
              <w:r w:rsidR="00C827F0" w:rsidRPr="00A4327F">
                <w:rPr>
                  <w:rStyle w:val="Hyperlink"/>
                  <w:rFonts w:asciiTheme="minorHAnsi" w:hAnsiTheme="minorHAnsi"/>
                </w:rPr>
                <w:t>@aucklanduni.ac.nz</w:t>
              </w:r>
            </w:hyperlink>
            <w:r w:rsidRPr="561FE02E">
              <w:rPr>
                <w:rFonts w:asciiTheme="minorHAnsi" w:hAnsiTheme="minorHAnsi"/>
              </w:rPr>
              <w:t>)</w:t>
            </w:r>
          </w:p>
          <w:p w14:paraId="71E8AB6A" w14:textId="77F2CE4F" w:rsidR="0080654D" w:rsidRDefault="002E0E9C" w:rsidP="0080654D">
            <w:pPr>
              <w:suppressAutoHyphens w:val="0"/>
              <w:spacing w:before="0"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Supervisor - </w:t>
            </w:r>
            <w:proofErr w:type="spellStart"/>
            <w:r>
              <w:rPr>
                <w:rFonts w:asciiTheme="minorHAnsi" w:hAnsiTheme="minorHAnsi"/>
              </w:rPr>
              <w:t>J</w:t>
            </w:r>
            <w:r w:rsidR="0080654D" w:rsidRPr="0080654D">
              <w:rPr>
                <w:rFonts w:asciiTheme="minorHAnsi" w:hAnsiTheme="minorHAnsi"/>
              </w:rPr>
              <w:t>esin</w:t>
            </w:r>
            <w:proofErr w:type="spellEnd"/>
            <w:r w:rsidR="0080654D" w:rsidRPr="0080654D">
              <w:rPr>
                <w:rFonts w:asciiTheme="minorHAnsi" w:hAnsiTheme="minorHAnsi"/>
              </w:rPr>
              <w:t xml:space="preserve"> James (</w:t>
            </w:r>
            <w:r w:rsidR="0080654D">
              <w:rPr>
                <w:rFonts w:asciiTheme="minorHAnsi" w:hAnsiTheme="minorHAnsi"/>
              </w:rPr>
              <w:t>jesin.james@auckland.ac.nz</w:t>
            </w:r>
            <w:r w:rsidR="0080654D" w:rsidRPr="0080654D">
              <w:rPr>
                <w:rFonts w:asciiTheme="minorHAnsi" w:hAnsiTheme="minorHAnsi"/>
              </w:rPr>
              <w:t>)</w:t>
            </w:r>
          </w:p>
          <w:p w14:paraId="41BE6B66" w14:textId="0B389A6A" w:rsidR="0080654D" w:rsidRPr="0080654D" w:rsidRDefault="002E0E9C" w:rsidP="0080654D">
            <w:pPr>
              <w:suppressAutoHyphens w:val="0"/>
              <w:spacing w:before="0"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Co-supervisor </w:t>
            </w:r>
            <w:proofErr w:type="gramStart"/>
            <w:r>
              <w:rPr>
                <w:rFonts w:asciiTheme="minorHAnsi" w:hAnsiTheme="minorHAnsi"/>
              </w:rPr>
              <w:t xml:space="preserve">- </w:t>
            </w:r>
            <w:r w:rsidR="0080654D" w:rsidRPr="0080654D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Felix</w:t>
            </w:r>
            <w:proofErr w:type="gramEnd"/>
            <w:r w:rsidR="0080654D" w:rsidRPr="0080654D"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Marattukalam</w:t>
            </w:r>
            <w:proofErr w:type="spellEnd"/>
            <w:r w:rsidR="0080654D" w:rsidRPr="0080654D">
              <w:rPr>
                <w:rFonts w:asciiTheme="minorHAnsi" w:hAnsiTheme="minorHAnsi"/>
              </w:rPr>
              <w:t xml:space="preserve"> (</w:t>
            </w:r>
            <w:r w:rsidR="008A1B63">
              <w:rPr>
                <w:rFonts w:asciiTheme="minorHAnsi" w:hAnsiTheme="minorHAnsi"/>
              </w:rPr>
              <w:t>fmar</w:t>
            </w:r>
            <w:r w:rsidR="00F568E5">
              <w:rPr>
                <w:rFonts w:asciiTheme="minorHAnsi" w:hAnsiTheme="minorHAnsi"/>
              </w:rPr>
              <w:t>631</w:t>
            </w:r>
            <w:r w:rsidR="0080654D" w:rsidRPr="0080654D">
              <w:rPr>
                <w:rFonts w:asciiTheme="minorHAnsi" w:hAnsiTheme="minorHAnsi"/>
              </w:rPr>
              <w:t>@auckland.ac.nz)</w:t>
            </w:r>
          </w:p>
        </w:tc>
      </w:tr>
      <w:tr w:rsidR="0080654D" w14:paraId="7E34BB3F" w14:textId="77777777" w:rsidTr="0080654D">
        <w:tc>
          <w:tcPr>
            <w:tcW w:w="9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D38FC" w14:textId="77777777" w:rsidR="0080654D" w:rsidRPr="0080654D" w:rsidRDefault="0080654D" w:rsidP="0080654D">
            <w:pPr>
              <w:suppressAutoHyphens w:val="0"/>
              <w:spacing w:before="0" w:after="200" w:line="240" w:lineRule="auto"/>
              <w:rPr>
                <w:rFonts w:asciiTheme="minorHAnsi" w:hAnsiTheme="minorHAnsi"/>
              </w:rPr>
            </w:pPr>
            <w:r w:rsidRPr="0080654D">
              <w:rPr>
                <w:rFonts w:asciiTheme="minorHAnsi" w:hAnsiTheme="minorHAnsi"/>
              </w:rPr>
              <w:t>For any concerns regarding ethical issues you may contact:</w:t>
            </w:r>
          </w:p>
          <w:p w14:paraId="55586D8D" w14:textId="22A53087" w:rsidR="0080654D" w:rsidRPr="0080654D" w:rsidRDefault="0080654D" w:rsidP="0080654D">
            <w:pPr>
              <w:suppressAutoHyphens w:val="0"/>
              <w:spacing w:before="0" w:after="200" w:line="240" w:lineRule="auto"/>
              <w:rPr>
                <w:rFonts w:asciiTheme="minorHAnsi" w:hAnsiTheme="minorHAnsi"/>
              </w:rPr>
            </w:pPr>
            <w:r w:rsidRPr="0080654D">
              <w:rPr>
                <w:rFonts w:asciiTheme="minorHAnsi" w:hAnsiTheme="minorHAnsi"/>
              </w:rPr>
              <w:t>The Chair,</w:t>
            </w:r>
            <w:r>
              <w:rPr>
                <w:rFonts w:asciiTheme="minorHAnsi" w:hAnsiTheme="minorHAnsi"/>
              </w:rPr>
              <w:t xml:space="preserve"> </w:t>
            </w:r>
            <w:r w:rsidRPr="0080654D">
              <w:rPr>
                <w:rFonts w:asciiTheme="minorHAnsi" w:hAnsiTheme="minorHAnsi"/>
              </w:rPr>
              <w:t>The University of Auckland Human Participants Ethics Committee,</w:t>
            </w:r>
          </w:p>
          <w:p w14:paraId="3C6F96C2" w14:textId="77777777" w:rsidR="0080654D" w:rsidRPr="0080654D" w:rsidRDefault="0080654D" w:rsidP="0080654D">
            <w:pPr>
              <w:suppressAutoHyphens w:val="0"/>
              <w:spacing w:before="0" w:after="200" w:line="240" w:lineRule="auto"/>
              <w:rPr>
                <w:rFonts w:asciiTheme="minorHAnsi" w:hAnsiTheme="minorHAnsi"/>
              </w:rPr>
            </w:pPr>
            <w:r w:rsidRPr="0080654D">
              <w:rPr>
                <w:rFonts w:asciiTheme="minorHAnsi" w:hAnsiTheme="minorHAnsi"/>
              </w:rPr>
              <w:t>Office of Strategy Research and Integrity, University of Auckland,</w:t>
            </w:r>
          </w:p>
          <w:p w14:paraId="5A8011B9" w14:textId="48A830D7" w:rsidR="0080654D" w:rsidRDefault="0080654D" w:rsidP="0080654D">
            <w:pPr>
              <w:suppressAutoHyphens w:val="0"/>
              <w:spacing w:before="0" w:after="200" w:line="240" w:lineRule="auto"/>
              <w:rPr>
                <w:rFonts w:asciiTheme="minorHAnsi" w:hAnsiTheme="minorHAnsi"/>
                <w:b/>
              </w:rPr>
            </w:pPr>
            <w:r w:rsidRPr="0080654D">
              <w:rPr>
                <w:rFonts w:asciiTheme="minorHAnsi" w:hAnsiTheme="minorHAnsi"/>
              </w:rPr>
              <w:t>Private Bag 92019, Auckland 1142.</w:t>
            </w:r>
            <w:r>
              <w:rPr>
                <w:rFonts w:asciiTheme="minorHAnsi" w:hAnsiTheme="minorHAnsi"/>
              </w:rPr>
              <w:t xml:space="preserve">, </w:t>
            </w:r>
            <w:r w:rsidRPr="0080654D">
              <w:rPr>
                <w:rFonts w:asciiTheme="minorHAnsi" w:hAnsiTheme="minorHAnsi"/>
              </w:rPr>
              <w:t>Telephone 09 373-7599 ext. 83711.</w:t>
            </w:r>
            <w:r>
              <w:rPr>
                <w:rFonts w:asciiTheme="minorHAnsi" w:hAnsiTheme="minorHAnsi"/>
              </w:rPr>
              <w:t xml:space="preserve"> </w:t>
            </w:r>
            <w:r w:rsidRPr="0080654D">
              <w:rPr>
                <w:rFonts w:asciiTheme="minorHAnsi" w:hAnsiTheme="minorHAnsi"/>
              </w:rPr>
              <w:t>Email: humanethics@auckland.ac.nz</w:t>
            </w:r>
          </w:p>
        </w:tc>
      </w:tr>
      <w:tr w:rsidR="0080654D" w14:paraId="6F110369" w14:textId="77777777" w:rsidTr="0080654D">
        <w:tc>
          <w:tcPr>
            <w:tcW w:w="9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42FDD7" w14:textId="543B413A" w:rsidR="0080654D" w:rsidRPr="0080654D" w:rsidRDefault="0080654D" w:rsidP="0080654D">
            <w:pPr>
              <w:suppressAutoHyphens w:val="0"/>
              <w:spacing w:before="0" w:after="200" w:line="240" w:lineRule="auto"/>
              <w:rPr>
                <w:rFonts w:asciiTheme="minorHAnsi" w:hAnsiTheme="minorHAnsi"/>
              </w:rPr>
            </w:pPr>
            <w:r w:rsidRPr="0080654D">
              <w:rPr>
                <w:rFonts w:asciiTheme="minorHAnsi" w:hAnsiTheme="minorHAnsi"/>
              </w:rPr>
              <w:t xml:space="preserve">Approved by the University of Auckland Human Participants Ethics Committee on </w:t>
            </w:r>
            <w:r>
              <w:rPr>
                <w:rFonts w:asciiTheme="minorHAnsi" w:hAnsiTheme="minorHAnsi"/>
              </w:rPr>
              <w:t>xx</w:t>
            </w:r>
            <w:r w:rsidRPr="0080654D">
              <w:rPr>
                <w:rFonts w:asciiTheme="minorHAnsi" w:hAnsiTheme="minorHAnsi"/>
              </w:rPr>
              <w:t xml:space="preserve"> for three years, Reference Number</w:t>
            </w:r>
            <w:r>
              <w:rPr>
                <w:rFonts w:asciiTheme="minorHAnsi" w:hAnsiTheme="minorHAnsi"/>
              </w:rPr>
              <w:t xml:space="preserve"> xx</w:t>
            </w:r>
          </w:p>
        </w:tc>
      </w:tr>
    </w:tbl>
    <w:p w14:paraId="048E9971" w14:textId="6DA1471C" w:rsidR="0080654D" w:rsidRDefault="0080654D" w:rsidP="005E2781">
      <w:pPr>
        <w:suppressAutoHyphens w:val="0"/>
        <w:spacing w:before="0" w:after="200" w:line="240" w:lineRule="auto"/>
        <w:rPr>
          <w:rFonts w:asciiTheme="minorHAnsi" w:hAnsiTheme="minorHAnsi"/>
          <w:lang w:val="en-NZ"/>
        </w:rPr>
      </w:pPr>
    </w:p>
    <w:p w14:paraId="6643A26A" w14:textId="41610BB5" w:rsidR="005E2781" w:rsidRPr="005E2781" w:rsidRDefault="005E2781">
      <w:pPr>
        <w:suppressAutoHyphens w:val="0"/>
        <w:spacing w:before="0" w:after="200" w:line="240" w:lineRule="auto"/>
        <w:rPr>
          <w:rFonts w:asciiTheme="minorHAnsi" w:hAnsiTheme="minorHAnsi"/>
        </w:rPr>
      </w:pPr>
    </w:p>
    <w:sectPr w:rsidR="005E2781" w:rsidRPr="005E2781" w:rsidSect="0080654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2835" w:right="851" w:bottom="1134" w:left="1134" w:header="432" w:footer="709" w:gutter="0"/>
      <w:cols w:space="708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33060" w14:textId="77777777" w:rsidR="002102D1" w:rsidRDefault="002102D1" w:rsidP="00FF30D5">
      <w:pPr>
        <w:spacing w:before="0" w:after="0" w:line="240" w:lineRule="auto"/>
      </w:pPr>
      <w:r>
        <w:separator/>
      </w:r>
    </w:p>
  </w:endnote>
  <w:endnote w:type="continuationSeparator" w:id="0">
    <w:p w14:paraId="1E4977D4" w14:textId="77777777" w:rsidR="002102D1" w:rsidRDefault="002102D1" w:rsidP="00FF30D5">
      <w:pPr>
        <w:spacing w:before="0" w:after="0" w:line="240" w:lineRule="auto"/>
      </w:pPr>
      <w:r>
        <w:continuationSeparator/>
      </w:r>
    </w:p>
  </w:endnote>
  <w:endnote w:type="continuationNotice" w:id="1">
    <w:p w14:paraId="61F136D3" w14:textId="77777777" w:rsidR="00A622AB" w:rsidRDefault="00A622A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 Bold">
    <w:panose1 w:val="020B0804030504040204"/>
    <w:charset w:val="00"/>
    <w:family w:val="auto"/>
    <w:pitch w:val="variable"/>
    <w:sig w:usb0="A10006FF" w:usb1="4000205B" w:usb2="00000010" w:usb3="00000000" w:csb0="0000019F" w:csb1="00000000"/>
  </w:font>
  <w:font w:name="National-Bold">
    <w:charset w:val="00"/>
    <w:family w:val="auto"/>
    <w:pitch w:val="variable"/>
    <w:sig w:usb0="A00000FF" w:usb1="5000207B" w:usb2="0000001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3BD4" w14:textId="77777777" w:rsidR="00262D45" w:rsidRDefault="00262D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FDDA" w14:textId="77777777" w:rsidR="00262D45" w:rsidRDefault="00262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12429" w14:textId="77777777" w:rsidR="00262D45" w:rsidRDefault="00262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173A6" w14:textId="77777777" w:rsidR="002102D1" w:rsidRDefault="002102D1" w:rsidP="00FF30D5">
      <w:pPr>
        <w:spacing w:before="0" w:after="0" w:line="240" w:lineRule="auto"/>
      </w:pPr>
      <w:r>
        <w:separator/>
      </w:r>
    </w:p>
  </w:footnote>
  <w:footnote w:type="continuationSeparator" w:id="0">
    <w:p w14:paraId="0B7EBFCF" w14:textId="77777777" w:rsidR="002102D1" w:rsidRDefault="002102D1" w:rsidP="00FF30D5">
      <w:pPr>
        <w:spacing w:before="0" w:after="0" w:line="240" w:lineRule="auto"/>
      </w:pPr>
      <w:r>
        <w:continuationSeparator/>
      </w:r>
    </w:p>
  </w:footnote>
  <w:footnote w:type="continuationNotice" w:id="1">
    <w:p w14:paraId="103BE068" w14:textId="77777777" w:rsidR="00A622AB" w:rsidRDefault="00A622A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69BD6" w14:textId="77777777" w:rsidR="00262D45" w:rsidRDefault="00262D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670C6" w14:textId="77777777" w:rsidR="006C39DA" w:rsidRDefault="006C39DA" w:rsidP="006C39DA">
    <w:pPr>
      <w:pStyle w:val="Header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84" w:type="dxa"/>
        <w:left w:w="113" w:type="dxa"/>
        <w:bottom w:w="284" w:type="dxa"/>
        <w:right w:w="113" w:type="dxa"/>
      </w:tblCellMar>
      <w:tblLook w:val="04A0" w:firstRow="1" w:lastRow="0" w:firstColumn="1" w:lastColumn="0" w:noHBand="0" w:noVBand="1"/>
    </w:tblPr>
    <w:tblGrid>
      <w:gridCol w:w="10058"/>
    </w:tblGrid>
    <w:tr w:rsidR="006C39DA" w:rsidRPr="005E2781" w14:paraId="4C7670C8" w14:textId="77777777" w:rsidTr="0080654D">
      <w:trPr>
        <w:trHeight w:val="982"/>
      </w:trPr>
      <w:tc>
        <w:tcPr>
          <w:tcW w:w="10058" w:type="dxa"/>
          <w:tcMar>
            <w:top w:w="0" w:type="dxa"/>
            <w:left w:w="0" w:type="dxa"/>
            <w:bottom w:w="284" w:type="dxa"/>
            <w:right w:w="0" w:type="dxa"/>
          </w:tcMar>
        </w:tcPr>
        <w:p w14:paraId="4C7670C7" w14:textId="77777777" w:rsidR="006C39DA" w:rsidRPr="005E2781" w:rsidRDefault="006C39DA" w:rsidP="006C39DA">
          <w:pPr>
            <w:pStyle w:val="NoSpacing"/>
            <w:ind w:right="6296"/>
            <w:rPr>
              <w:rFonts w:asciiTheme="minorHAnsi" w:hAnsiTheme="minorHAnsi"/>
              <w:color w:val="595959" w:themeColor="text1" w:themeTint="A6"/>
            </w:rPr>
          </w:pPr>
          <w:r w:rsidRPr="005E2781">
            <w:rPr>
              <w:rFonts w:asciiTheme="minorHAnsi" w:hAnsiTheme="minorHAnsi"/>
              <w:noProof/>
              <w:lang w:val="en-NZ" w:eastAsia="en-NZ"/>
            </w:rPr>
            <w:drawing>
              <wp:anchor distT="0" distB="0" distL="114300" distR="114300" simplePos="0" relativeHeight="251658240" behindDoc="0" locked="0" layoutInCell="1" allowOverlap="0" wp14:anchorId="4C7670D8" wp14:editId="4C7670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59225" cy="647700"/>
                <wp:effectExtent l="0" t="0" r="3175" b="12700"/>
                <wp:wrapSquare wrapText="right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9225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80654D" w:rsidRPr="005E2781" w14:paraId="4C7670D2" w14:textId="77777777" w:rsidTr="0080654D">
      <w:trPr>
        <w:trHeight w:val="995"/>
      </w:trPr>
      <w:tc>
        <w:tcPr>
          <w:tcW w:w="10058" w:type="dxa"/>
          <w:tcBorders>
            <w:bottom w:val="single" w:sz="4" w:space="0" w:color="auto"/>
          </w:tcBorders>
        </w:tcPr>
        <w:p w14:paraId="5AB1AF56" w14:textId="77777777" w:rsidR="0080654D" w:rsidRPr="00D06455" w:rsidRDefault="0080654D" w:rsidP="005E2781">
          <w:pPr>
            <w:pStyle w:val="NoSpacing"/>
            <w:rPr>
              <w:rFonts w:asciiTheme="minorHAnsi" w:hAnsiTheme="minorHAnsi"/>
              <w:b/>
              <w:sz w:val="24"/>
              <w:szCs w:val="28"/>
            </w:rPr>
          </w:pPr>
          <w:r w:rsidRPr="00D06455">
            <w:rPr>
              <w:rFonts w:asciiTheme="minorHAnsi" w:hAnsiTheme="minorHAnsi"/>
              <w:b/>
              <w:sz w:val="24"/>
              <w:szCs w:val="28"/>
            </w:rPr>
            <w:t>Participant Information Sheet (Participants – o</w:t>
          </w:r>
          <w:r>
            <w:rPr>
              <w:rFonts w:asciiTheme="minorHAnsi" w:hAnsiTheme="minorHAnsi"/>
              <w:b/>
              <w:sz w:val="24"/>
              <w:szCs w:val="28"/>
            </w:rPr>
            <w:t>n</w:t>
          </w:r>
          <w:r w:rsidRPr="00D06455">
            <w:rPr>
              <w:rFonts w:asciiTheme="minorHAnsi" w:hAnsiTheme="minorHAnsi"/>
              <w:b/>
              <w:sz w:val="24"/>
              <w:szCs w:val="28"/>
            </w:rPr>
            <w:t>line survey)</w:t>
          </w:r>
        </w:p>
        <w:p w14:paraId="6DA050E8" w14:textId="77777777" w:rsidR="0080654D" w:rsidRDefault="0080654D" w:rsidP="005E2781">
          <w:pPr>
            <w:pStyle w:val="NoSpacing"/>
            <w:rPr>
              <w:rFonts w:asciiTheme="minorHAnsi" w:hAnsiTheme="minorHAnsi"/>
              <w:sz w:val="22"/>
              <w:szCs w:val="22"/>
            </w:rPr>
          </w:pPr>
        </w:p>
        <w:p w14:paraId="4EE3F3C8" w14:textId="77777777" w:rsidR="00AB3923" w:rsidRPr="005E2781" w:rsidRDefault="00AB3923" w:rsidP="00AB3923">
          <w:pPr>
            <w:pStyle w:val="NoSpacing"/>
            <w:rPr>
              <w:rFonts w:asciiTheme="minorHAnsi" w:hAnsiTheme="minorHAnsi"/>
              <w:sz w:val="22"/>
              <w:szCs w:val="22"/>
            </w:rPr>
          </w:pPr>
          <w:r w:rsidRPr="005E2781">
            <w:rPr>
              <w:rFonts w:asciiTheme="minorHAnsi" w:hAnsiTheme="minorHAnsi"/>
              <w:sz w:val="22"/>
              <w:szCs w:val="22"/>
            </w:rPr>
            <w:t>Project Title:</w:t>
          </w:r>
          <w:r>
            <w:rPr>
              <w:rFonts w:asciiTheme="minorHAnsi" w:hAnsiTheme="minorHAnsi"/>
              <w:sz w:val="22"/>
              <w:szCs w:val="22"/>
            </w:rPr>
            <w:t xml:space="preserve"> Let’s see emotions- Emotional speech visualization and </w:t>
          </w:r>
          <w:proofErr w:type="gramStart"/>
          <w:r>
            <w:rPr>
              <w:rFonts w:asciiTheme="minorHAnsi" w:hAnsiTheme="minorHAnsi"/>
              <w:sz w:val="22"/>
              <w:szCs w:val="22"/>
            </w:rPr>
            <w:t>annotation</w:t>
          </w:r>
          <w:proofErr w:type="gramEnd"/>
        </w:p>
        <w:p w14:paraId="2CF6F375" w14:textId="77777777" w:rsidR="00AB3923" w:rsidRPr="005E2781" w:rsidRDefault="00AB3923" w:rsidP="00AB3923">
          <w:pPr>
            <w:pStyle w:val="NoSpacing"/>
            <w:rPr>
              <w:rFonts w:asciiTheme="minorHAnsi" w:hAnsiTheme="minorHAnsi"/>
              <w:sz w:val="22"/>
              <w:szCs w:val="22"/>
            </w:rPr>
          </w:pPr>
        </w:p>
        <w:p w14:paraId="4C7670D1" w14:textId="5D380EF0" w:rsidR="0080654D" w:rsidRPr="005E2781" w:rsidRDefault="00AB3923" w:rsidP="00AB3923">
          <w:pPr>
            <w:pStyle w:val="NoSpacing"/>
            <w:ind w:left="-30"/>
            <w:rPr>
              <w:rFonts w:asciiTheme="minorHAnsi" w:hAnsiTheme="minorHAnsi"/>
            </w:rPr>
          </w:pPr>
          <w:r w:rsidRPr="005E2781">
            <w:rPr>
              <w:rFonts w:asciiTheme="minorHAnsi" w:hAnsiTheme="minorHAnsi"/>
              <w:sz w:val="22"/>
              <w:szCs w:val="22"/>
            </w:rPr>
            <w:t>Principal Investigator</w:t>
          </w:r>
          <w:r>
            <w:rPr>
              <w:rFonts w:asciiTheme="minorHAnsi" w:hAnsiTheme="minorHAnsi"/>
              <w:sz w:val="22"/>
              <w:szCs w:val="22"/>
            </w:rPr>
            <w:t>s</w:t>
          </w:r>
          <w:r w:rsidRPr="005E2781">
            <w:rPr>
              <w:rFonts w:asciiTheme="minorHAnsi" w:hAnsiTheme="minorHAnsi"/>
              <w:sz w:val="22"/>
              <w:szCs w:val="22"/>
            </w:rPr>
            <w:t xml:space="preserve">: </w:t>
          </w:r>
          <w:proofErr w:type="spellStart"/>
          <w:r>
            <w:rPr>
              <w:rFonts w:asciiTheme="minorHAnsi" w:hAnsiTheme="minorHAnsi"/>
              <w:sz w:val="22"/>
              <w:szCs w:val="22"/>
            </w:rPr>
            <w:t>Jesin</w:t>
          </w:r>
          <w:proofErr w:type="spellEnd"/>
          <w:r>
            <w:rPr>
              <w:rFonts w:asciiTheme="minorHAnsi" w:hAnsiTheme="minorHAnsi"/>
              <w:sz w:val="22"/>
              <w:szCs w:val="22"/>
            </w:rPr>
            <w:t xml:space="preserve"> James, Felix </w:t>
          </w:r>
          <w:proofErr w:type="spellStart"/>
          <w:r>
            <w:rPr>
              <w:rFonts w:asciiTheme="minorHAnsi" w:hAnsiTheme="minorHAnsi"/>
              <w:sz w:val="22"/>
              <w:szCs w:val="22"/>
            </w:rPr>
            <w:t>Marattukalam</w:t>
          </w:r>
          <w:proofErr w:type="spellEnd"/>
          <w:r>
            <w:rPr>
              <w:rFonts w:asciiTheme="minorHAnsi" w:hAnsiTheme="minorHAnsi"/>
              <w:sz w:val="22"/>
              <w:szCs w:val="22"/>
            </w:rPr>
            <w:t xml:space="preserve">, </w:t>
          </w:r>
          <w:proofErr w:type="spellStart"/>
          <w:r>
            <w:rPr>
              <w:rFonts w:asciiTheme="minorHAnsi" w:hAnsiTheme="minorHAnsi"/>
              <w:sz w:val="22"/>
              <w:szCs w:val="22"/>
            </w:rPr>
            <w:t>Enuri</w:t>
          </w:r>
          <w:proofErr w:type="spellEnd"/>
          <w:r>
            <w:rPr>
              <w:rFonts w:asciiTheme="minorHAnsi" w:hAnsiTheme="minorHAnsi"/>
              <w:sz w:val="22"/>
              <w:szCs w:val="22"/>
            </w:rPr>
            <w:t xml:space="preserve"> </w:t>
          </w:r>
          <w:proofErr w:type="spellStart"/>
          <w:r>
            <w:rPr>
              <w:rFonts w:asciiTheme="minorHAnsi" w:hAnsiTheme="minorHAnsi"/>
              <w:sz w:val="22"/>
              <w:szCs w:val="22"/>
            </w:rPr>
            <w:t>Kolugala</w:t>
          </w:r>
          <w:proofErr w:type="spellEnd"/>
          <w:r>
            <w:rPr>
              <w:rFonts w:asciiTheme="minorHAnsi" w:hAnsiTheme="minorHAnsi"/>
              <w:sz w:val="22"/>
              <w:szCs w:val="22"/>
            </w:rPr>
            <w:t>, Sunny Choi</w:t>
          </w:r>
        </w:p>
      </w:tc>
    </w:tr>
  </w:tbl>
  <w:p w14:paraId="4C7670D3" w14:textId="77777777" w:rsidR="006C39DA" w:rsidRPr="005E2781" w:rsidRDefault="006C39DA" w:rsidP="0080654D">
    <w:pPr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970F3"/>
    <w:multiLevelType w:val="hybridMultilevel"/>
    <w:tmpl w:val="BCBCF414"/>
    <w:lvl w:ilvl="0" w:tplc="22742DC2">
      <w:start w:val="1"/>
      <w:numFmt w:val="bullet"/>
      <w:pStyle w:val="ListParagraph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77085450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nny Choi">
    <w15:presenceInfo w15:providerId="AD" w15:userId="S::hcho109@UoA.auckland.ac.nz::0b3099e9-4dd7-4520-8a16-cabe3914a6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attachedTemplate r:id="rId1"/>
  <w:defaultTabStop w:val="720"/>
  <w:drawingGridHorizontalSpacing w:val="10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AEE"/>
    <w:rsid w:val="00023C37"/>
    <w:rsid w:val="0007120A"/>
    <w:rsid w:val="00071D36"/>
    <w:rsid w:val="00094BF4"/>
    <w:rsid w:val="00097042"/>
    <w:rsid w:val="000C0228"/>
    <w:rsid w:val="000D4507"/>
    <w:rsid w:val="000D7673"/>
    <w:rsid w:val="000F0B27"/>
    <w:rsid w:val="00100012"/>
    <w:rsid w:val="00142A60"/>
    <w:rsid w:val="00144DF6"/>
    <w:rsid w:val="00151F8B"/>
    <w:rsid w:val="00174A61"/>
    <w:rsid w:val="001C4A83"/>
    <w:rsid w:val="001D07D6"/>
    <w:rsid w:val="001E60C5"/>
    <w:rsid w:val="002102D1"/>
    <w:rsid w:val="00231FE1"/>
    <w:rsid w:val="00243717"/>
    <w:rsid w:val="002556AB"/>
    <w:rsid w:val="00255C45"/>
    <w:rsid w:val="00262D45"/>
    <w:rsid w:val="00271829"/>
    <w:rsid w:val="002722DB"/>
    <w:rsid w:val="002E0E9C"/>
    <w:rsid w:val="003046A4"/>
    <w:rsid w:val="00334812"/>
    <w:rsid w:val="003411A8"/>
    <w:rsid w:val="00353DDD"/>
    <w:rsid w:val="003608B9"/>
    <w:rsid w:val="00366875"/>
    <w:rsid w:val="003820C3"/>
    <w:rsid w:val="003A0918"/>
    <w:rsid w:val="003B6BDB"/>
    <w:rsid w:val="00405683"/>
    <w:rsid w:val="00430BD1"/>
    <w:rsid w:val="00432C13"/>
    <w:rsid w:val="004376CA"/>
    <w:rsid w:val="00444533"/>
    <w:rsid w:val="0044554E"/>
    <w:rsid w:val="00447BF6"/>
    <w:rsid w:val="00463A35"/>
    <w:rsid w:val="00482F98"/>
    <w:rsid w:val="00483798"/>
    <w:rsid w:val="00487A26"/>
    <w:rsid w:val="0049524C"/>
    <w:rsid w:val="004B77A0"/>
    <w:rsid w:val="004D6373"/>
    <w:rsid w:val="004F0A91"/>
    <w:rsid w:val="0051115A"/>
    <w:rsid w:val="005217C8"/>
    <w:rsid w:val="00536ED9"/>
    <w:rsid w:val="0056065B"/>
    <w:rsid w:val="00566C01"/>
    <w:rsid w:val="00576A38"/>
    <w:rsid w:val="00580A7E"/>
    <w:rsid w:val="005C1F80"/>
    <w:rsid w:val="005E2781"/>
    <w:rsid w:val="005F27E0"/>
    <w:rsid w:val="005F2E1A"/>
    <w:rsid w:val="00644C57"/>
    <w:rsid w:val="006456B4"/>
    <w:rsid w:val="00667AB3"/>
    <w:rsid w:val="006767DC"/>
    <w:rsid w:val="006B3EAB"/>
    <w:rsid w:val="006B5186"/>
    <w:rsid w:val="006B6C27"/>
    <w:rsid w:val="006C39DA"/>
    <w:rsid w:val="006F0F24"/>
    <w:rsid w:val="00740368"/>
    <w:rsid w:val="00764AEE"/>
    <w:rsid w:val="00775757"/>
    <w:rsid w:val="00775EA1"/>
    <w:rsid w:val="007C4198"/>
    <w:rsid w:val="0080654D"/>
    <w:rsid w:val="00843B59"/>
    <w:rsid w:val="00844D68"/>
    <w:rsid w:val="00861FAB"/>
    <w:rsid w:val="00884E4B"/>
    <w:rsid w:val="008A1B63"/>
    <w:rsid w:val="008E77AA"/>
    <w:rsid w:val="0090457A"/>
    <w:rsid w:val="00920A3B"/>
    <w:rsid w:val="00931C66"/>
    <w:rsid w:val="009421CE"/>
    <w:rsid w:val="00963ACA"/>
    <w:rsid w:val="0096798D"/>
    <w:rsid w:val="00981FC2"/>
    <w:rsid w:val="0098761F"/>
    <w:rsid w:val="009C7641"/>
    <w:rsid w:val="009D214C"/>
    <w:rsid w:val="009D28F2"/>
    <w:rsid w:val="009F6F85"/>
    <w:rsid w:val="00A1026E"/>
    <w:rsid w:val="00A2688B"/>
    <w:rsid w:val="00A608AF"/>
    <w:rsid w:val="00A622AB"/>
    <w:rsid w:val="00A90E82"/>
    <w:rsid w:val="00A91870"/>
    <w:rsid w:val="00A94B26"/>
    <w:rsid w:val="00AB3923"/>
    <w:rsid w:val="00AB7142"/>
    <w:rsid w:val="00AC7B95"/>
    <w:rsid w:val="00AE0297"/>
    <w:rsid w:val="00B00843"/>
    <w:rsid w:val="00B40138"/>
    <w:rsid w:val="00B56AAF"/>
    <w:rsid w:val="00B62282"/>
    <w:rsid w:val="00B76556"/>
    <w:rsid w:val="00B82D68"/>
    <w:rsid w:val="00B975C4"/>
    <w:rsid w:val="00BB2BA6"/>
    <w:rsid w:val="00BE40E4"/>
    <w:rsid w:val="00BF1DCD"/>
    <w:rsid w:val="00BF6E2F"/>
    <w:rsid w:val="00C2027A"/>
    <w:rsid w:val="00C45104"/>
    <w:rsid w:val="00C51E69"/>
    <w:rsid w:val="00C55092"/>
    <w:rsid w:val="00C55AFE"/>
    <w:rsid w:val="00C67E1E"/>
    <w:rsid w:val="00C771C2"/>
    <w:rsid w:val="00C814AA"/>
    <w:rsid w:val="00C827F0"/>
    <w:rsid w:val="00CD05C4"/>
    <w:rsid w:val="00CD4293"/>
    <w:rsid w:val="00D06455"/>
    <w:rsid w:val="00D14524"/>
    <w:rsid w:val="00D512EA"/>
    <w:rsid w:val="00D80A7F"/>
    <w:rsid w:val="00D86C41"/>
    <w:rsid w:val="00D94369"/>
    <w:rsid w:val="00DA34C5"/>
    <w:rsid w:val="00DA5AB8"/>
    <w:rsid w:val="00DD4B26"/>
    <w:rsid w:val="00DF4388"/>
    <w:rsid w:val="00E25EC6"/>
    <w:rsid w:val="00E27A8F"/>
    <w:rsid w:val="00E3353B"/>
    <w:rsid w:val="00E34AE2"/>
    <w:rsid w:val="00E35028"/>
    <w:rsid w:val="00E61A1B"/>
    <w:rsid w:val="00E66036"/>
    <w:rsid w:val="00E96E22"/>
    <w:rsid w:val="00ED6C05"/>
    <w:rsid w:val="00EF5430"/>
    <w:rsid w:val="00F35727"/>
    <w:rsid w:val="00F45503"/>
    <w:rsid w:val="00F568E5"/>
    <w:rsid w:val="00F84F27"/>
    <w:rsid w:val="00FA2C9B"/>
    <w:rsid w:val="00FB4F97"/>
    <w:rsid w:val="00FB6B64"/>
    <w:rsid w:val="00FC69AC"/>
    <w:rsid w:val="00FF30D5"/>
    <w:rsid w:val="044E58D2"/>
    <w:rsid w:val="130E7C33"/>
    <w:rsid w:val="1B27C97E"/>
    <w:rsid w:val="1F93A134"/>
    <w:rsid w:val="20BEF70E"/>
    <w:rsid w:val="2178D5AE"/>
    <w:rsid w:val="2A20652C"/>
    <w:rsid w:val="32470CDD"/>
    <w:rsid w:val="326F33BF"/>
    <w:rsid w:val="3BA91035"/>
    <w:rsid w:val="3ECAA348"/>
    <w:rsid w:val="3F3370F0"/>
    <w:rsid w:val="40F703BA"/>
    <w:rsid w:val="426364B4"/>
    <w:rsid w:val="427322A8"/>
    <w:rsid w:val="44AF19C1"/>
    <w:rsid w:val="48697AC0"/>
    <w:rsid w:val="48CF10EF"/>
    <w:rsid w:val="4AD774ED"/>
    <w:rsid w:val="5058EAC8"/>
    <w:rsid w:val="55AE6A5E"/>
    <w:rsid w:val="561FE02E"/>
    <w:rsid w:val="580D0525"/>
    <w:rsid w:val="607E1309"/>
    <w:rsid w:val="618071F8"/>
    <w:rsid w:val="6C069B60"/>
    <w:rsid w:val="6E29C594"/>
    <w:rsid w:val="79476669"/>
    <w:rsid w:val="7C7F04AB"/>
    <w:rsid w:val="7E19EF4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C7670B9"/>
  <w15:docId w15:val="{9BFA3F06-E124-46D4-92DE-9C1B4BC2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4C5"/>
    <w:pPr>
      <w:suppressAutoHyphens/>
      <w:spacing w:before="120" w:after="120" w:line="280" w:lineRule="exac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2A60"/>
    <w:pPr>
      <w:keepNext/>
      <w:keepLines/>
      <w:spacing w:before="240" w:after="240" w:line="480" w:lineRule="exact"/>
      <w:outlineLvl w:val="0"/>
    </w:pPr>
    <w:rPr>
      <w:rFonts w:eastAsiaTheme="majorEastAsia" w:cstheme="majorBidi"/>
      <w:b/>
      <w:bCs/>
      <w:color w:val="007EA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A60"/>
    <w:pPr>
      <w:keepNext/>
      <w:keepLines/>
      <w:spacing w:before="240" w:after="240" w:line="360" w:lineRule="exact"/>
      <w:outlineLvl w:val="1"/>
    </w:pPr>
    <w:rPr>
      <w:rFonts w:eastAsiaTheme="majorEastAsia" w:cstheme="majorBidi"/>
      <w:b/>
      <w:bCs/>
      <w:color w:val="002C54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A60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C0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C0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D6C05"/>
    <w:pPr>
      <w:spacing w:before="100" w:beforeAutospacing="1" w:after="100" w:afterAutospacing="1" w:line="240" w:lineRule="auto"/>
    </w:pPr>
    <w:rPr>
      <w:rFonts w:ascii="Times" w:hAnsi="Times" w:cs="Times New Roman"/>
      <w:lang w:val="en-AU" w:eastAsia="en-US"/>
    </w:rPr>
  </w:style>
  <w:style w:type="paragraph" w:styleId="NoSpacing">
    <w:name w:val="No Spacing"/>
    <w:uiPriority w:val="1"/>
    <w:qFormat/>
    <w:rsid w:val="00FF30D5"/>
    <w:pPr>
      <w:suppressAutoHyphens/>
      <w:spacing w:after="0" w:line="260" w:lineRule="exact"/>
    </w:pPr>
    <w:rPr>
      <w:sz w:val="17"/>
    </w:rPr>
  </w:style>
  <w:style w:type="character" w:customStyle="1" w:styleId="Heading1Char">
    <w:name w:val="Heading 1 Char"/>
    <w:basedOn w:val="DefaultParagraphFont"/>
    <w:link w:val="Heading1"/>
    <w:uiPriority w:val="9"/>
    <w:rsid w:val="00142A60"/>
    <w:rPr>
      <w:rFonts w:eastAsiaTheme="majorEastAsia" w:cstheme="majorBidi"/>
      <w:b/>
      <w:bCs/>
      <w:color w:val="007EA6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A60"/>
    <w:rPr>
      <w:rFonts w:eastAsiaTheme="majorEastAsia" w:cstheme="majorBidi"/>
      <w:b/>
      <w:bCs/>
      <w:color w:val="002C5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2A60"/>
    <w:rPr>
      <w:rFonts w:eastAsiaTheme="majorEastAsia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42A60"/>
    <w:pPr>
      <w:spacing w:before="0" w:after="240" w:line="760" w:lineRule="exact"/>
      <w:contextualSpacing/>
    </w:pPr>
    <w:rPr>
      <w:rFonts w:ascii="Verdana Bold" w:eastAsiaTheme="majorEastAsia" w:hAnsi="Verdana Bold" w:cstheme="majorBidi"/>
      <w:b/>
      <w:bCs/>
      <w:color w:val="002C54"/>
      <w:spacing w:val="5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A60"/>
    <w:rPr>
      <w:rFonts w:ascii="Verdana Bold" w:eastAsiaTheme="majorEastAsia" w:hAnsi="Verdana Bold" w:cstheme="majorBidi"/>
      <w:b/>
      <w:bCs/>
      <w:color w:val="002C54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A60"/>
    <w:pPr>
      <w:numPr>
        <w:ilvl w:val="1"/>
      </w:numPr>
      <w:spacing w:line="480" w:lineRule="exact"/>
    </w:pPr>
    <w:rPr>
      <w:rFonts w:eastAsiaTheme="majorEastAsia" w:cstheme="majorBidi"/>
      <w:color w:val="7F7F7F" w:themeColor="text1" w:themeTint="80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42A60"/>
    <w:rPr>
      <w:rFonts w:eastAsiaTheme="majorEastAsia" w:cstheme="majorBidi"/>
      <w:color w:val="7F7F7F" w:themeColor="text1" w:themeTint="80"/>
      <w:spacing w:val="15"/>
      <w:sz w:val="32"/>
      <w:szCs w:val="32"/>
    </w:rPr>
  </w:style>
  <w:style w:type="character" w:styleId="Strong">
    <w:name w:val="Strong"/>
    <w:basedOn w:val="DefaultParagraphFont"/>
    <w:uiPriority w:val="22"/>
    <w:qFormat/>
    <w:rsid w:val="00ED6C0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6C0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6C05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142A60"/>
    <w:rPr>
      <w:i/>
      <w:iCs/>
      <w:color w:val="7F7F7F" w:themeColor="text1" w:themeTint="80"/>
    </w:rPr>
  </w:style>
  <w:style w:type="character" w:styleId="Emphasis">
    <w:name w:val="Emphasis"/>
    <w:basedOn w:val="DefaultParagraphFont"/>
    <w:uiPriority w:val="20"/>
    <w:qFormat/>
    <w:rsid w:val="00142A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42A6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FC2"/>
    <w:pPr>
      <w:spacing w:before="240" w:after="240"/>
    </w:pPr>
    <w:rPr>
      <w:b/>
      <w:bCs/>
      <w:i/>
      <w:iCs/>
      <w:color w:val="002C5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FC2"/>
    <w:rPr>
      <w:b/>
      <w:bCs/>
      <w:i/>
      <w:iCs/>
      <w:color w:val="002C54"/>
    </w:rPr>
  </w:style>
  <w:style w:type="character" w:styleId="SubtleReference">
    <w:name w:val="Subtle Reference"/>
    <w:basedOn w:val="DefaultParagraphFont"/>
    <w:uiPriority w:val="31"/>
    <w:qFormat/>
    <w:rsid w:val="00981FC2"/>
    <w:rPr>
      <w:rFonts w:ascii="Verdana" w:hAnsi="Verdana"/>
      <w:b w:val="0"/>
      <w:bCs w:val="0"/>
      <w:i w:val="0"/>
      <w:iCs w:val="0"/>
      <w:caps/>
      <w:smallCaps w:val="0"/>
      <w:strike w:val="0"/>
      <w:dstrike w:val="0"/>
      <w:vanish w:val="0"/>
      <w:color w:val="007EA6"/>
      <w:sz w:val="16"/>
      <w:szCs w:val="16"/>
      <w:u w:val="single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981FC2"/>
    <w:rPr>
      <w:rFonts w:ascii="Verdana" w:hAnsi="Verdana"/>
      <w:b/>
      <w:bCs/>
      <w:caps/>
      <w:smallCaps w:val="0"/>
      <w:strike w:val="0"/>
      <w:dstrike w:val="0"/>
      <w:vanish w:val="0"/>
      <w:color w:val="002C54"/>
      <w:spacing w:val="5"/>
      <w:u w:val="single"/>
      <w:vertAlign w:val="baseline"/>
    </w:rPr>
  </w:style>
  <w:style w:type="paragraph" w:styleId="ListParagraph">
    <w:name w:val="List Paragraph"/>
    <w:basedOn w:val="Normal"/>
    <w:uiPriority w:val="34"/>
    <w:qFormat/>
    <w:rsid w:val="00981FC2"/>
    <w:pPr>
      <w:numPr>
        <w:numId w:val="1"/>
      </w:numPr>
      <w:ind w:left="454" w:hanging="17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81FC2"/>
    <w:pPr>
      <w:spacing w:before="0" w:after="240" w:line="240" w:lineRule="exact"/>
      <w:contextualSpacing/>
    </w:pPr>
    <w:rPr>
      <w:bCs/>
      <w:i/>
      <w:color w:val="7F7F7F" w:themeColor="text1" w:themeTint="80"/>
      <w:sz w:val="16"/>
      <w:szCs w:val="18"/>
    </w:rPr>
  </w:style>
  <w:style w:type="paragraph" w:styleId="Header">
    <w:name w:val="header"/>
    <w:basedOn w:val="Normal"/>
    <w:link w:val="HeaderChar"/>
    <w:uiPriority w:val="99"/>
    <w:unhideWhenUsed/>
    <w:rsid w:val="00FF30D5"/>
    <w:pPr>
      <w:tabs>
        <w:tab w:val="center" w:pos="4320"/>
        <w:tab w:val="right" w:pos="8640"/>
      </w:tabs>
      <w:spacing w:before="0" w:after="0" w:line="260" w:lineRule="exact"/>
      <w:ind w:left="7371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FF30D5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FF30D5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0D5"/>
  </w:style>
  <w:style w:type="character" w:customStyle="1" w:styleId="ColorBold">
    <w:name w:val="Color Bold"/>
    <w:uiPriority w:val="99"/>
    <w:rsid w:val="00FF30D5"/>
    <w:rPr>
      <w:rFonts w:ascii="National-Bold" w:hAnsi="National-Bold" w:cs="National-Bold"/>
      <w:b/>
      <w:bCs/>
      <w:color w:val="000C9E"/>
      <w:sz w:val="12"/>
      <w:szCs w:val="12"/>
    </w:rPr>
  </w:style>
  <w:style w:type="table" w:styleId="TableGrid">
    <w:name w:val="Table Grid"/>
    <w:basedOn w:val="TableNormal"/>
    <w:uiPriority w:val="59"/>
    <w:rsid w:val="00FF30D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6B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B6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47BF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hcho109@aucklanduni.ac.nz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ekol616@aucklanduni.ac.nz" TargetMode="External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wat057\AppData\Local\Temp\ENG%20A4Letter%204C-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14FAB7A5D82941ACA85CB1C92178BD" ma:contentTypeVersion="10" ma:contentTypeDescription="Create a new document." ma:contentTypeScope="" ma:versionID="b62f0f3f876b47872b289df0d0d9d3fc">
  <xsd:schema xmlns:xsd="http://www.w3.org/2001/XMLSchema" xmlns:xs="http://www.w3.org/2001/XMLSchema" xmlns:p="http://schemas.microsoft.com/office/2006/metadata/properties" xmlns:ns3="14b354cb-cf6b-4da8-a5a6-cbbbc86e42ac" targetNamespace="http://schemas.microsoft.com/office/2006/metadata/properties" ma:root="true" ma:fieldsID="d2800d31aedf4f9ddcd5f25e1e230e0b" ns3:_="">
    <xsd:import namespace="14b354cb-cf6b-4da8-a5a6-cbbbc86e42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354cb-cf6b-4da8-a5a6-cbbbc86e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32412C-FACD-4230-81CD-42E1AB401E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118983-CE2C-438B-A8A8-2C058097BDC3}">
  <ds:schemaRefs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14b354cb-cf6b-4da8-a5a6-cbbbc86e42ac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FE1673C-B292-4730-A40D-AF07A717E5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b354cb-cf6b-4da8-a5a6-cbbbc86e4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 A4Letter 4C-3</Template>
  <TotalTime>1</TotalTime>
  <Pages>3</Pages>
  <Words>1051</Words>
  <Characters>5604</Characters>
  <Application>Microsoft Office Word</Application>
  <DocSecurity>0</DocSecurity>
  <Lines>207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Corson's</Company>
  <LinksUpToDate>false</LinksUpToDate>
  <CharactersWithSpaces>6541</CharactersWithSpaces>
  <SharedDoc>false</SharedDoc>
  <HLinks>
    <vt:vector size="12" baseType="variant">
      <vt:variant>
        <vt:i4>4391008</vt:i4>
      </vt:variant>
      <vt:variant>
        <vt:i4>3</vt:i4>
      </vt:variant>
      <vt:variant>
        <vt:i4>0</vt:i4>
      </vt:variant>
      <vt:variant>
        <vt:i4>5</vt:i4>
      </vt:variant>
      <vt:variant>
        <vt:lpwstr>mailto:hcho109@aucklanduni.ac.nz</vt:lpwstr>
      </vt:variant>
      <vt:variant>
        <vt:lpwstr/>
      </vt:variant>
      <vt:variant>
        <vt:i4>4259946</vt:i4>
      </vt:variant>
      <vt:variant>
        <vt:i4>0</vt:i4>
      </vt:variant>
      <vt:variant>
        <vt:i4>0</vt:i4>
      </vt:variant>
      <vt:variant>
        <vt:i4>5</vt:i4>
      </vt:variant>
      <vt:variant>
        <vt:lpwstr>mailto:ekol616@aucklanduni.ac.nz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Catherine Watson</dc:creator>
  <cp:lastModifiedBy>Binu Abeysinghe</cp:lastModifiedBy>
  <cp:revision>2</cp:revision>
  <cp:lastPrinted>2016-08-01T23:31:00Z</cp:lastPrinted>
  <dcterms:created xsi:type="dcterms:W3CDTF">2023-05-24T03:36:00Z</dcterms:created>
  <dcterms:modified xsi:type="dcterms:W3CDTF">2023-05-24T03:36:00Z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0x010100F014FAB7A5D82941ACA85CB1C92178BD</vt:lpwstr>
  </property>
  <property fmtid="{D5CDD505-2E9C-101B-9397-08002B2CF9AE}" pid="3" name="GrammarlyDocumentId">
    <vt:lpwstr>c4d42eb98d5d2976f42efcf20a656436b2949c1e897a7fa91b87d8301a2f4b49</vt:lpwstr>
  </property>
</Properties>
</file>